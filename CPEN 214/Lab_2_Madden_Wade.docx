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527" w:rsidRPr="00B43527" w:rsidRDefault="0003603A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"/>
          <w:color w:val="000000"/>
          <w:sz w:val="28"/>
          <w:szCs w:val="23"/>
        </w:rPr>
      </w:pPr>
      <w:r w:rsidRPr="00B43527">
        <w:rPr>
          <w:rFonts w:ascii="Times New Roman" w:hAnsi="Times New Roman" w:cs="Times"/>
          <w:color w:val="000000"/>
          <w:sz w:val="28"/>
          <w:szCs w:val="27"/>
        </w:rPr>
        <w:t>H</w:t>
      </w:r>
      <w:r w:rsidRPr="00B43527">
        <w:rPr>
          <w:rFonts w:ascii="Times New Roman" w:hAnsi="Times New Roman" w:cs="Times"/>
          <w:color w:val="000000"/>
          <w:sz w:val="28"/>
          <w:szCs w:val="23"/>
        </w:rPr>
        <w:t xml:space="preserve">ARDWARE </w:t>
      </w:r>
      <w:r w:rsidRPr="00B43527">
        <w:rPr>
          <w:rFonts w:ascii="Times New Roman" w:hAnsi="Times New Roman" w:cs="Times"/>
          <w:color w:val="000000"/>
          <w:sz w:val="28"/>
          <w:szCs w:val="27"/>
        </w:rPr>
        <w:t>L</w:t>
      </w:r>
      <w:r w:rsidRPr="00B43527">
        <w:rPr>
          <w:rFonts w:ascii="Times New Roman" w:hAnsi="Times New Roman" w:cs="Times"/>
          <w:color w:val="000000"/>
          <w:sz w:val="28"/>
          <w:szCs w:val="23"/>
        </w:rPr>
        <w:t>AB 2</w:t>
      </w:r>
    </w:p>
    <w:p w:rsidR="009F3833" w:rsidRPr="00B43527" w:rsidRDefault="009F3833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"/>
          <w:color w:val="000000"/>
          <w:sz w:val="28"/>
          <w:szCs w:val="23"/>
        </w:rPr>
      </w:pPr>
      <w:r w:rsidRPr="00B43527">
        <w:rPr>
          <w:rFonts w:ascii="Times New Roman" w:hAnsi="Times New Roman" w:cs="Times"/>
          <w:color w:val="000000"/>
          <w:sz w:val="28"/>
          <w:szCs w:val="23"/>
        </w:rPr>
        <w:t>Designing BCD-to-seven-segment decoder</w:t>
      </w:r>
    </w:p>
    <w:p w:rsidR="009F3833" w:rsidRPr="00B43527" w:rsidRDefault="009F3833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"/>
          <w:color w:val="000000"/>
          <w:sz w:val="28"/>
          <w:szCs w:val="23"/>
        </w:rPr>
      </w:pPr>
      <w:r w:rsidRPr="00B43527">
        <w:rPr>
          <w:rFonts w:ascii="Times New Roman" w:hAnsi="Times New Roman" w:cs="Times"/>
          <w:color w:val="000000"/>
          <w:sz w:val="28"/>
          <w:szCs w:val="23"/>
        </w:rPr>
        <w:t>Digital Design: CPEN214</w:t>
      </w:r>
    </w:p>
    <w:p w:rsidR="009F3833" w:rsidRPr="00B43527" w:rsidRDefault="009F3833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"/>
          <w:color w:val="000000"/>
          <w:szCs w:val="23"/>
        </w:rPr>
      </w:pPr>
    </w:p>
    <w:p w:rsidR="009F3833" w:rsidRPr="00B43527" w:rsidRDefault="009F3833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"/>
          <w:color w:val="000000"/>
          <w:szCs w:val="23"/>
        </w:rPr>
      </w:pPr>
    </w:p>
    <w:p w:rsidR="009F3833" w:rsidRPr="00F54200" w:rsidRDefault="009F3833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b/>
          <w:color w:val="000000"/>
          <w:szCs w:val="21"/>
        </w:rPr>
      </w:pPr>
      <w:r w:rsidRPr="00F54200">
        <w:rPr>
          <w:rFonts w:ascii="Times New Roman" w:hAnsi="Times New Roman" w:cs="Times"/>
          <w:b/>
          <w:color w:val="000000"/>
          <w:szCs w:val="21"/>
        </w:rPr>
        <w:t xml:space="preserve">NAME: </w:t>
      </w:r>
      <w:r w:rsidR="00B303EA" w:rsidRPr="00B303EA">
        <w:rPr>
          <w:rFonts w:ascii="Times New Roman" w:hAnsi="Times New Roman" w:cs="Times"/>
          <w:color w:val="000000"/>
          <w:szCs w:val="21"/>
          <w:u w:val="single"/>
        </w:rPr>
        <w:t>Wade Madden</w:t>
      </w:r>
    </w:p>
    <w:p w:rsidR="009F3833" w:rsidRPr="00B43527" w:rsidRDefault="009F3833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21"/>
        </w:rPr>
      </w:pPr>
    </w:p>
    <w:p w:rsidR="009F3833" w:rsidRPr="00F54200" w:rsidRDefault="009F3833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b/>
          <w:color w:val="000000"/>
          <w:szCs w:val="21"/>
        </w:rPr>
      </w:pPr>
    </w:p>
    <w:p w:rsidR="009F3833" w:rsidRDefault="009F3833" w:rsidP="009F3833">
      <w:pPr>
        <w:pStyle w:val="ColorfulList-Accent11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imes New Roman" w:hAnsi="Times New Roman" w:cs="Times"/>
          <w:color w:val="000000"/>
          <w:szCs w:val="21"/>
        </w:rPr>
      </w:pPr>
      <w:r w:rsidRPr="00B43527">
        <w:rPr>
          <w:rFonts w:ascii="Times New Roman" w:hAnsi="Times New Roman" w:cs="Times"/>
          <w:color w:val="000000"/>
          <w:szCs w:val="21"/>
        </w:rPr>
        <w:t>Complete the segments tr</w:t>
      </w:r>
      <w:r w:rsidR="002D53C9">
        <w:rPr>
          <w:rFonts w:ascii="Times New Roman" w:hAnsi="Times New Roman" w:cs="Times"/>
          <w:color w:val="000000"/>
          <w:szCs w:val="21"/>
        </w:rPr>
        <w:t>uth table for digits 2 through 7</w:t>
      </w:r>
      <w:r w:rsidRPr="00B43527">
        <w:rPr>
          <w:rFonts w:ascii="Times New Roman" w:hAnsi="Times New Roman" w:cs="Times"/>
          <w:color w:val="000000"/>
          <w:szCs w:val="21"/>
        </w:rPr>
        <w:t xml:space="preserve">. </w:t>
      </w:r>
    </w:p>
    <w:p w:rsidR="009F3833" w:rsidRDefault="009F3833" w:rsidP="009F3833">
      <w:pPr>
        <w:pStyle w:val="ColorfulList-Accent1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rFonts w:ascii="Times New Roman" w:hAnsi="Times New Roman" w:cs="Times"/>
          <w:color w:val="000000"/>
          <w:szCs w:val="21"/>
        </w:rPr>
      </w:pPr>
    </w:p>
    <w:tbl>
      <w:tblPr>
        <w:tblW w:w="7039" w:type="dxa"/>
        <w:jc w:val="center"/>
        <w:tblLook w:val="0000"/>
      </w:tblPr>
      <w:tblGrid>
        <w:gridCol w:w="899"/>
        <w:gridCol w:w="581"/>
        <w:gridCol w:w="573"/>
        <w:gridCol w:w="548"/>
        <w:gridCol w:w="578"/>
        <w:gridCol w:w="517"/>
        <w:gridCol w:w="573"/>
        <w:gridCol w:w="536"/>
        <w:gridCol w:w="573"/>
        <w:gridCol w:w="551"/>
        <w:gridCol w:w="536"/>
        <w:gridCol w:w="574"/>
      </w:tblGrid>
      <w:tr w:rsidR="009F3833" w:rsidRPr="00DF5B35" w:rsidTr="002D53C9">
        <w:trPr>
          <w:trHeight w:val="260"/>
          <w:jc w:val="center"/>
        </w:trPr>
        <w:tc>
          <w:tcPr>
            <w:tcW w:w="899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F5B35">
              <w:rPr>
                <w:rFonts w:ascii="Verdana" w:hAnsi="Verdana"/>
                <w:b/>
                <w:bCs/>
                <w:sz w:val="20"/>
                <w:szCs w:val="20"/>
              </w:rPr>
              <w:t>DIGIT</w:t>
            </w:r>
          </w:p>
        </w:tc>
        <w:tc>
          <w:tcPr>
            <w:tcW w:w="2280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F5B35">
              <w:rPr>
                <w:rFonts w:ascii="Verdana" w:hAnsi="Verdana"/>
                <w:b/>
                <w:bCs/>
                <w:sz w:val="20"/>
                <w:szCs w:val="20"/>
              </w:rPr>
              <w:t>INPUTS</w:t>
            </w:r>
          </w:p>
        </w:tc>
        <w:tc>
          <w:tcPr>
            <w:tcW w:w="3860" w:type="dxa"/>
            <w:gridSpan w:val="7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F5B35">
              <w:rPr>
                <w:rFonts w:ascii="Verdana" w:hAnsi="Verdana"/>
                <w:b/>
                <w:bCs/>
                <w:sz w:val="20"/>
                <w:szCs w:val="20"/>
              </w:rPr>
              <w:t>OUTPUT (seven segment)</w:t>
            </w:r>
          </w:p>
        </w:tc>
      </w:tr>
      <w:tr w:rsidR="009F3833" w:rsidRPr="00DF5B35" w:rsidTr="002D53C9">
        <w:trPr>
          <w:trHeight w:val="300"/>
          <w:jc w:val="center"/>
        </w:trPr>
        <w:tc>
          <w:tcPr>
            <w:tcW w:w="899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9F3833" w:rsidRPr="00DF5B35" w:rsidRDefault="009F3833" w:rsidP="009F383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58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F5B35">
              <w:rPr>
                <w:rFonts w:ascii="Verdana" w:hAnsi="Verdana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57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F5B35">
              <w:rPr>
                <w:rFonts w:ascii="Verdana" w:hAnsi="Verdana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54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F5B35">
              <w:rPr>
                <w:rFonts w:ascii="Verdana" w:hAnsi="Verdana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57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F5B35">
              <w:rPr>
                <w:rFonts w:ascii="Verdana" w:hAnsi="Verdana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517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DF5B3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a</w:t>
            </w:r>
          </w:p>
        </w:tc>
        <w:tc>
          <w:tcPr>
            <w:tcW w:w="57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DF5B3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b</w:t>
            </w:r>
          </w:p>
        </w:tc>
        <w:tc>
          <w:tcPr>
            <w:tcW w:w="53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DF5B3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</w:t>
            </w:r>
          </w:p>
        </w:tc>
        <w:tc>
          <w:tcPr>
            <w:tcW w:w="57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DF5B3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</w:t>
            </w:r>
          </w:p>
        </w:tc>
        <w:tc>
          <w:tcPr>
            <w:tcW w:w="55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DF5B3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e</w:t>
            </w:r>
          </w:p>
        </w:tc>
        <w:tc>
          <w:tcPr>
            <w:tcW w:w="53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DF5B3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57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DF5B35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g</w:t>
            </w:r>
          </w:p>
        </w:tc>
      </w:tr>
      <w:tr w:rsidR="009F3833" w:rsidRPr="00DF5B35" w:rsidTr="002D53C9">
        <w:trPr>
          <w:trHeight w:val="300"/>
          <w:jc w:val="center"/>
        </w:trPr>
        <w:tc>
          <w:tcPr>
            <w:tcW w:w="89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F5B35">
              <w:rPr>
                <w:rFonts w:ascii="Verdana" w:hAnsi="Verdana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8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7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4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7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17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7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3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7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5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3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7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9F3833" w:rsidRPr="00DF5B35" w:rsidTr="002D53C9">
        <w:trPr>
          <w:trHeight w:val="300"/>
          <w:jc w:val="center"/>
        </w:trPr>
        <w:tc>
          <w:tcPr>
            <w:tcW w:w="89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F5B35">
              <w:rPr>
                <w:rFonts w:ascii="Verdana" w:hAnsi="Verdan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8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7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4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7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17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7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3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7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5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3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7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9F3833" w:rsidRPr="00DF5B35" w:rsidTr="002D53C9">
        <w:trPr>
          <w:trHeight w:val="300"/>
          <w:jc w:val="center"/>
        </w:trPr>
        <w:tc>
          <w:tcPr>
            <w:tcW w:w="89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F5B35">
              <w:rPr>
                <w:rFonts w:ascii="Verdana" w:hAnsi="Verdan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8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7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4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7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17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7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3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7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5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3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7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</w:tr>
      <w:tr w:rsidR="009F3833" w:rsidRPr="00DF5B35" w:rsidTr="002D53C9">
        <w:trPr>
          <w:trHeight w:val="300"/>
          <w:jc w:val="center"/>
        </w:trPr>
        <w:tc>
          <w:tcPr>
            <w:tcW w:w="89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F5B35">
              <w:rPr>
                <w:rFonts w:ascii="Verdana" w:hAnsi="Verdan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8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7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4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7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17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7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3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7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5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3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7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</w:tr>
      <w:tr w:rsidR="009F3833" w:rsidRPr="00DF5B35" w:rsidTr="002D53C9">
        <w:trPr>
          <w:trHeight w:val="300"/>
          <w:jc w:val="center"/>
        </w:trPr>
        <w:tc>
          <w:tcPr>
            <w:tcW w:w="89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F5B35">
              <w:rPr>
                <w:rFonts w:ascii="Verdana" w:hAnsi="Verdan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8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7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4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7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17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7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3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7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5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3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7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</w:tr>
      <w:tr w:rsidR="009F3833" w:rsidRPr="00DF5B35" w:rsidTr="002D53C9">
        <w:trPr>
          <w:trHeight w:val="300"/>
          <w:jc w:val="center"/>
        </w:trPr>
        <w:tc>
          <w:tcPr>
            <w:tcW w:w="89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F5B35">
              <w:rPr>
                <w:rFonts w:ascii="Verdana" w:hAnsi="Verdan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8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7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4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7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17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7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3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7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5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3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7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</w:tr>
      <w:tr w:rsidR="009F3833" w:rsidRPr="00DF5B35" w:rsidTr="002D53C9">
        <w:trPr>
          <w:trHeight w:val="300"/>
          <w:jc w:val="center"/>
        </w:trPr>
        <w:tc>
          <w:tcPr>
            <w:tcW w:w="89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F5B35">
              <w:rPr>
                <w:rFonts w:ascii="Verdana" w:hAnsi="Verdan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8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7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4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7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17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7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3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7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5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3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7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</w:tr>
      <w:tr w:rsidR="009F3833" w:rsidRPr="00DF5B35" w:rsidTr="002D53C9">
        <w:trPr>
          <w:trHeight w:val="300"/>
          <w:jc w:val="center"/>
        </w:trPr>
        <w:tc>
          <w:tcPr>
            <w:tcW w:w="899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DF5B35">
              <w:rPr>
                <w:rFonts w:ascii="Verdana" w:hAnsi="Verdana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8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7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4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7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DF5B35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17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7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3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7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5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3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7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:rsidR="009F3833" w:rsidRPr="00DF5B35" w:rsidRDefault="00B303EA" w:rsidP="009F3833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</w:tbl>
    <w:p w:rsidR="002D53C9" w:rsidRDefault="002D53C9" w:rsidP="002D53C9">
      <w:pPr>
        <w:pStyle w:val="ColorfulList-Accent1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Times New Roman" w:hAnsi="Times New Roman" w:cs="Times"/>
          <w:color w:val="000000"/>
          <w:szCs w:val="21"/>
        </w:rPr>
      </w:pPr>
    </w:p>
    <w:p w:rsidR="009F3833" w:rsidRDefault="009F3833" w:rsidP="009F3833">
      <w:pPr>
        <w:pStyle w:val="ColorfulList-Accent11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Times New Roman" w:hAnsi="Times New Roman" w:cs="Times"/>
          <w:color w:val="000000"/>
          <w:szCs w:val="21"/>
        </w:rPr>
      </w:pPr>
      <w:r w:rsidRPr="00B43527">
        <w:rPr>
          <w:rFonts w:ascii="Times New Roman" w:hAnsi="Times New Roman" w:cs="Times"/>
          <w:color w:val="000000"/>
          <w:szCs w:val="21"/>
        </w:rPr>
        <w:t xml:space="preserve">Obtain the simplified Boolean expressions in sum-of-products form for all the segments </w:t>
      </w:r>
      <w:r w:rsidRPr="00B43527">
        <w:rPr>
          <w:rFonts w:ascii="Times New Roman" w:hAnsi="Times New Roman" w:cs="Times"/>
          <w:i/>
          <w:iCs/>
          <w:color w:val="000000"/>
          <w:szCs w:val="21"/>
        </w:rPr>
        <w:t xml:space="preserve">a </w:t>
      </w:r>
      <w:r w:rsidRPr="00B43527">
        <w:rPr>
          <w:i/>
          <w:iCs/>
        </w:rPr>
        <w:sym w:font="Wingdings" w:char="F0E0"/>
      </w:r>
      <w:r w:rsidRPr="00B43527">
        <w:rPr>
          <w:rFonts w:ascii="Times New Roman" w:hAnsi="Times New Roman" w:cs="Times"/>
          <w:i/>
          <w:iCs/>
          <w:color w:val="000000"/>
          <w:szCs w:val="21"/>
        </w:rPr>
        <w:t xml:space="preserve"> </w:t>
      </w:r>
      <w:r w:rsidRPr="00B43527">
        <w:rPr>
          <w:rFonts w:ascii="Times New Roman" w:hAnsi="Times New Roman" w:cs="Helvetica"/>
          <w:color w:val="000000"/>
          <w:szCs w:val="21"/>
        </w:rPr>
        <w:t>g</w:t>
      </w:r>
      <w:r w:rsidRPr="00B43527">
        <w:rPr>
          <w:rFonts w:ascii="Times New Roman" w:hAnsi="Times New Roman" w:cs="Times"/>
          <w:color w:val="000000"/>
          <w:szCs w:val="21"/>
        </w:rPr>
        <w:t xml:space="preserve">. The simplified expression for segment </w:t>
      </w:r>
      <w:proofErr w:type="gramStart"/>
      <w:r w:rsidRPr="00B43527">
        <w:rPr>
          <w:rFonts w:ascii="Times New Roman" w:hAnsi="Times New Roman" w:cs="Times"/>
          <w:i/>
          <w:iCs/>
          <w:color w:val="000000"/>
          <w:szCs w:val="21"/>
        </w:rPr>
        <w:t xml:space="preserve">a </w:t>
      </w:r>
      <w:r w:rsidRPr="00B43527">
        <w:rPr>
          <w:rFonts w:ascii="Times New Roman" w:hAnsi="Times New Roman" w:cs="Times"/>
          <w:color w:val="000000"/>
          <w:szCs w:val="21"/>
        </w:rPr>
        <w:t>is</w:t>
      </w:r>
      <w:proofErr w:type="gramEnd"/>
      <w:r w:rsidRPr="00B43527">
        <w:rPr>
          <w:rFonts w:ascii="Times New Roman" w:hAnsi="Times New Roman" w:cs="Times"/>
          <w:color w:val="000000"/>
          <w:szCs w:val="21"/>
        </w:rPr>
        <w:t xml:space="preserve"> provided in Fig. 3. </w:t>
      </w:r>
    </w:p>
    <w:p w:rsidR="009F3833" w:rsidRDefault="009F3833" w:rsidP="009F3833">
      <w:pPr>
        <w:pStyle w:val="ColorfulList-Accent1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Times New Roman" w:hAnsi="Times New Roman" w:cs="Times"/>
          <w:color w:val="000000"/>
          <w:szCs w:val="21"/>
        </w:rPr>
      </w:pPr>
    </w:p>
    <w:p w:rsidR="009F3833" w:rsidRPr="00B0514C" w:rsidRDefault="009F3833" w:rsidP="009F3833">
      <w:pPr>
        <w:pStyle w:val="ColorfulList-Accent11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21"/>
        </w:rPr>
      </w:pPr>
      <w:r>
        <w:rPr>
          <w:rFonts w:ascii="Times New Roman" w:hAnsi="Times New Roman" w:cs="Times"/>
          <w:color w:val="000000"/>
          <w:szCs w:val="21"/>
        </w:rPr>
        <w:t>a = B’D’ + C + BD</w:t>
      </w:r>
    </w:p>
    <w:tbl>
      <w:tblPr>
        <w:tblW w:w="2470" w:type="dxa"/>
        <w:jc w:val="center"/>
        <w:tblInd w:w="-50" w:type="dxa"/>
        <w:tblLook w:val="0000"/>
      </w:tblPr>
      <w:tblGrid>
        <w:gridCol w:w="690"/>
        <w:gridCol w:w="620"/>
        <w:gridCol w:w="580"/>
        <w:gridCol w:w="580"/>
      </w:tblGrid>
      <w:tr w:rsidR="009F3833" w:rsidRPr="00DF5B35" w:rsidTr="00BE662B">
        <w:trPr>
          <w:trHeight w:val="260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3833" w:rsidRPr="00DF5B35" w:rsidRDefault="009F3833" w:rsidP="009F3833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 w:rsidRPr="00DF5B35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 w:rsidRPr="00DF5B35">
              <w:rPr>
                <w:rFonts w:ascii="Times New Roman" w:hAnsi="Times New Roman"/>
                <w:szCs w:val="2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 w:rsidRPr="00DF5B35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 w:rsidRPr="00DF5B35">
              <w:rPr>
                <w:rFonts w:ascii="Times New Roman" w:hAnsi="Times New Roman"/>
                <w:szCs w:val="20"/>
              </w:rPr>
              <w:t>1</w:t>
            </w:r>
          </w:p>
        </w:tc>
      </w:tr>
      <w:tr w:rsidR="009F3833" w:rsidRPr="00DF5B35" w:rsidTr="00BE662B">
        <w:trPr>
          <w:trHeight w:val="260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3833" w:rsidRPr="00DF5B35" w:rsidRDefault="009F3833" w:rsidP="009F3833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 w:rsidRPr="00DF5B35">
              <w:rPr>
                <w:rFonts w:ascii="Times New Roman" w:hAnsi="Times New Roman"/>
                <w:szCs w:val="20"/>
              </w:rPr>
              <w:t>0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 w:rsidRPr="00DF5B35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 w:rsidRPr="00DF5B35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 w:rsidRPr="00DF5B35">
              <w:rPr>
                <w:rFonts w:ascii="Times New Roman" w:hAnsi="Times New Roman"/>
                <w:szCs w:val="20"/>
              </w:rPr>
              <w:t>1</w:t>
            </w:r>
          </w:p>
        </w:tc>
      </w:tr>
    </w:tbl>
    <w:p w:rsidR="009F3833" w:rsidRDefault="009F3833" w:rsidP="009F3833">
      <w:pPr>
        <w:pStyle w:val="ColorfulList-Accent1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40"/>
        <w:rPr>
          <w:rFonts w:ascii="Times New Roman" w:hAnsi="Times New Roman" w:cs="Times"/>
          <w:color w:val="000000"/>
          <w:szCs w:val="21"/>
        </w:rPr>
      </w:pPr>
    </w:p>
    <w:p w:rsidR="00B303EA" w:rsidRPr="00B303EA" w:rsidRDefault="009F3833" w:rsidP="00B303EA">
      <w:pPr>
        <w:pStyle w:val="ColorfulList-Accent11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21"/>
        </w:rPr>
      </w:pPr>
      <w:r>
        <w:rPr>
          <w:rFonts w:ascii="Times New Roman" w:hAnsi="Times New Roman" w:cs="Times"/>
          <w:color w:val="000000"/>
          <w:szCs w:val="21"/>
        </w:rPr>
        <w:t>b = B’ + C’D’ + CD</w:t>
      </w:r>
    </w:p>
    <w:tbl>
      <w:tblPr>
        <w:tblW w:w="2470" w:type="dxa"/>
        <w:jc w:val="center"/>
        <w:tblInd w:w="-50" w:type="dxa"/>
        <w:tblLook w:val="0000"/>
      </w:tblPr>
      <w:tblGrid>
        <w:gridCol w:w="690"/>
        <w:gridCol w:w="620"/>
        <w:gridCol w:w="580"/>
        <w:gridCol w:w="580"/>
      </w:tblGrid>
      <w:tr w:rsidR="009F3833" w:rsidRPr="00DF5B35" w:rsidTr="00BE662B">
        <w:trPr>
          <w:trHeight w:val="260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pStyle w:val="PlaceholderText1"/>
              <w:rPr>
                <w:rFonts w:ascii="Times New Roman" w:hAnsi="Times New Roman"/>
                <w:szCs w:val="20"/>
              </w:rPr>
            </w:pPr>
            <w:r w:rsidRPr="00DF5B35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pStyle w:val="PlaceholderText1"/>
              <w:rPr>
                <w:rFonts w:ascii="Times New Roman" w:hAnsi="Times New Roman"/>
                <w:szCs w:val="20"/>
              </w:rPr>
            </w:pPr>
            <w:r w:rsidRPr="00DF5B35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pStyle w:val="PlaceholderText1"/>
              <w:rPr>
                <w:rFonts w:ascii="Times New Roman" w:hAnsi="Times New Roman"/>
                <w:szCs w:val="20"/>
              </w:rPr>
            </w:pPr>
            <w:r w:rsidRPr="00DF5B35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pStyle w:val="PlaceholderText1"/>
              <w:rPr>
                <w:rFonts w:ascii="Times New Roman" w:hAnsi="Times New Roman"/>
                <w:szCs w:val="20"/>
              </w:rPr>
            </w:pPr>
            <w:r w:rsidRPr="00DF5B35">
              <w:rPr>
                <w:rFonts w:ascii="Times New Roman" w:hAnsi="Times New Roman"/>
                <w:szCs w:val="20"/>
              </w:rPr>
              <w:t>1</w:t>
            </w:r>
          </w:p>
        </w:tc>
      </w:tr>
      <w:tr w:rsidR="009F3833" w:rsidRPr="00DF5B35" w:rsidTr="00BE662B">
        <w:trPr>
          <w:trHeight w:val="260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pStyle w:val="PlaceholderText1"/>
              <w:rPr>
                <w:rFonts w:ascii="Times New Roman" w:hAnsi="Times New Roman"/>
                <w:szCs w:val="20"/>
              </w:rPr>
            </w:pPr>
            <w:r w:rsidRPr="00DF5B35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pStyle w:val="PlaceholderText1"/>
              <w:rPr>
                <w:rFonts w:ascii="Times New Roman" w:hAnsi="Times New Roman"/>
                <w:szCs w:val="20"/>
              </w:rPr>
            </w:pPr>
            <w:r w:rsidRPr="00DF5B35">
              <w:rPr>
                <w:rFonts w:ascii="Times New Roman" w:hAnsi="Times New Roman"/>
                <w:szCs w:val="2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pStyle w:val="PlaceholderText1"/>
              <w:rPr>
                <w:rFonts w:ascii="Times New Roman" w:hAnsi="Times New Roman"/>
                <w:szCs w:val="20"/>
              </w:rPr>
            </w:pPr>
            <w:r w:rsidRPr="00DF5B35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3833" w:rsidRPr="00DF5B35" w:rsidRDefault="009F3833" w:rsidP="009F3833">
            <w:pPr>
              <w:pStyle w:val="PlaceholderText1"/>
              <w:rPr>
                <w:rFonts w:ascii="Times New Roman" w:hAnsi="Times New Roman"/>
                <w:szCs w:val="20"/>
              </w:rPr>
            </w:pPr>
            <w:r w:rsidRPr="00DF5B35">
              <w:rPr>
                <w:rFonts w:ascii="Times New Roman" w:hAnsi="Times New Roman"/>
                <w:szCs w:val="20"/>
              </w:rPr>
              <w:t>0</w:t>
            </w:r>
          </w:p>
        </w:tc>
      </w:tr>
    </w:tbl>
    <w:p w:rsidR="00E22F11" w:rsidRDefault="00E22F11" w:rsidP="00E22F11">
      <w:pPr>
        <w:pStyle w:val="ColorfulList-Accent1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20"/>
        <w:rPr>
          <w:rFonts w:ascii="Times New Roman" w:hAnsi="Times New Roman" w:cs="Times"/>
          <w:color w:val="000000"/>
          <w:szCs w:val="21"/>
        </w:rPr>
      </w:pPr>
    </w:p>
    <w:p w:rsidR="00BE662B" w:rsidRPr="00E22F11" w:rsidRDefault="00BE662B" w:rsidP="00E22F11">
      <w:pPr>
        <w:pStyle w:val="ColorfulList-Accent11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21"/>
        </w:rPr>
      </w:pPr>
      <w:r>
        <w:rPr>
          <w:rFonts w:ascii="Times New Roman" w:hAnsi="Times New Roman" w:cs="Times"/>
          <w:color w:val="000000"/>
          <w:szCs w:val="21"/>
        </w:rPr>
        <w:t>c =</w:t>
      </w:r>
      <w:r w:rsidR="00E22F11">
        <w:rPr>
          <w:rFonts w:ascii="Times New Roman" w:hAnsi="Times New Roman" w:cs="Times"/>
          <w:color w:val="000000"/>
          <w:szCs w:val="21"/>
        </w:rPr>
        <w:t xml:space="preserve"> C’ + D + B</w:t>
      </w:r>
    </w:p>
    <w:tbl>
      <w:tblPr>
        <w:tblStyle w:val="TableGrid"/>
        <w:tblW w:w="0" w:type="auto"/>
        <w:tblInd w:w="3168" w:type="dxa"/>
        <w:tblLook w:val="04A0"/>
      </w:tblPr>
      <w:tblGrid>
        <w:gridCol w:w="720"/>
        <w:gridCol w:w="630"/>
        <w:gridCol w:w="540"/>
        <w:gridCol w:w="630"/>
      </w:tblGrid>
      <w:tr w:rsidR="00BE662B" w:rsidTr="00BE662B">
        <w:tc>
          <w:tcPr>
            <w:tcW w:w="720" w:type="dxa"/>
          </w:tcPr>
          <w:p w:rsidR="00BE662B" w:rsidRDefault="00BE662B" w:rsidP="00BE662B">
            <w:pPr>
              <w:pStyle w:val="ColorfulList-Accent1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rPr>
                <w:rFonts w:ascii="Times New Roman" w:hAnsi="Times New Roman" w:cs="Times"/>
                <w:color w:val="000000"/>
                <w:szCs w:val="21"/>
              </w:rPr>
            </w:pPr>
            <w:r>
              <w:rPr>
                <w:rFonts w:ascii="Times New Roman" w:hAnsi="Times New Roman" w:cs="Times"/>
                <w:color w:val="000000"/>
                <w:szCs w:val="21"/>
              </w:rPr>
              <w:t>1</w:t>
            </w:r>
          </w:p>
        </w:tc>
        <w:tc>
          <w:tcPr>
            <w:tcW w:w="630" w:type="dxa"/>
          </w:tcPr>
          <w:p w:rsidR="00BE662B" w:rsidRDefault="00BE662B" w:rsidP="00BE662B">
            <w:pPr>
              <w:pStyle w:val="ColorfulList-Accent1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rPr>
                <w:rFonts w:ascii="Times New Roman" w:hAnsi="Times New Roman" w:cs="Times"/>
                <w:color w:val="000000"/>
                <w:szCs w:val="21"/>
              </w:rPr>
            </w:pPr>
            <w:r>
              <w:rPr>
                <w:rFonts w:ascii="Times New Roman" w:hAnsi="Times New Roman" w:cs="Times"/>
                <w:color w:val="000000"/>
                <w:szCs w:val="21"/>
              </w:rPr>
              <w:t>1</w:t>
            </w:r>
          </w:p>
        </w:tc>
        <w:tc>
          <w:tcPr>
            <w:tcW w:w="540" w:type="dxa"/>
          </w:tcPr>
          <w:p w:rsidR="00BE662B" w:rsidRDefault="00BE662B" w:rsidP="00BE662B">
            <w:pPr>
              <w:pStyle w:val="ColorfulList-Accent1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rPr>
                <w:rFonts w:ascii="Times New Roman" w:hAnsi="Times New Roman" w:cs="Times"/>
                <w:color w:val="000000"/>
                <w:szCs w:val="21"/>
              </w:rPr>
            </w:pPr>
            <w:r>
              <w:rPr>
                <w:rFonts w:ascii="Times New Roman" w:hAnsi="Times New Roman" w:cs="Times"/>
                <w:color w:val="000000"/>
                <w:szCs w:val="21"/>
              </w:rPr>
              <w:t>1</w:t>
            </w:r>
          </w:p>
        </w:tc>
        <w:tc>
          <w:tcPr>
            <w:tcW w:w="630" w:type="dxa"/>
          </w:tcPr>
          <w:p w:rsidR="00BE662B" w:rsidRDefault="00BE662B" w:rsidP="00BE662B">
            <w:pPr>
              <w:pStyle w:val="ColorfulList-Accent1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rPr>
                <w:rFonts w:ascii="Times New Roman" w:hAnsi="Times New Roman" w:cs="Times"/>
                <w:color w:val="000000"/>
                <w:szCs w:val="21"/>
              </w:rPr>
            </w:pPr>
            <w:r>
              <w:rPr>
                <w:rFonts w:ascii="Times New Roman" w:hAnsi="Times New Roman" w:cs="Times"/>
                <w:color w:val="000000"/>
                <w:szCs w:val="21"/>
              </w:rPr>
              <w:t>0</w:t>
            </w:r>
          </w:p>
        </w:tc>
      </w:tr>
      <w:tr w:rsidR="00BE662B" w:rsidTr="00BE662B">
        <w:tc>
          <w:tcPr>
            <w:tcW w:w="720" w:type="dxa"/>
          </w:tcPr>
          <w:p w:rsidR="00BE662B" w:rsidRDefault="00BE662B" w:rsidP="00BE662B">
            <w:pPr>
              <w:pStyle w:val="ColorfulList-Accent1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rPr>
                <w:rFonts w:ascii="Times New Roman" w:hAnsi="Times New Roman" w:cs="Times"/>
                <w:color w:val="000000"/>
                <w:szCs w:val="21"/>
              </w:rPr>
            </w:pPr>
            <w:r>
              <w:rPr>
                <w:rFonts w:ascii="Times New Roman" w:hAnsi="Times New Roman" w:cs="Times"/>
                <w:color w:val="000000"/>
                <w:szCs w:val="21"/>
              </w:rPr>
              <w:t>1</w:t>
            </w:r>
          </w:p>
        </w:tc>
        <w:tc>
          <w:tcPr>
            <w:tcW w:w="630" w:type="dxa"/>
          </w:tcPr>
          <w:p w:rsidR="00BE662B" w:rsidRDefault="00BE662B" w:rsidP="00BE662B">
            <w:pPr>
              <w:pStyle w:val="ColorfulList-Accent1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rPr>
                <w:rFonts w:ascii="Times New Roman" w:hAnsi="Times New Roman" w:cs="Times"/>
                <w:color w:val="000000"/>
                <w:szCs w:val="21"/>
              </w:rPr>
            </w:pPr>
            <w:r>
              <w:rPr>
                <w:rFonts w:ascii="Times New Roman" w:hAnsi="Times New Roman" w:cs="Times"/>
                <w:color w:val="000000"/>
                <w:szCs w:val="21"/>
              </w:rPr>
              <w:t>1</w:t>
            </w:r>
          </w:p>
        </w:tc>
        <w:tc>
          <w:tcPr>
            <w:tcW w:w="540" w:type="dxa"/>
          </w:tcPr>
          <w:p w:rsidR="00BE662B" w:rsidRDefault="00BE662B" w:rsidP="00BE662B">
            <w:pPr>
              <w:pStyle w:val="ColorfulList-Accent1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rPr>
                <w:rFonts w:ascii="Times New Roman" w:hAnsi="Times New Roman" w:cs="Times"/>
                <w:color w:val="000000"/>
                <w:szCs w:val="21"/>
              </w:rPr>
            </w:pPr>
            <w:r>
              <w:rPr>
                <w:rFonts w:ascii="Times New Roman" w:hAnsi="Times New Roman" w:cs="Times"/>
                <w:color w:val="000000"/>
                <w:szCs w:val="21"/>
              </w:rPr>
              <w:t>1</w:t>
            </w:r>
          </w:p>
        </w:tc>
        <w:tc>
          <w:tcPr>
            <w:tcW w:w="630" w:type="dxa"/>
          </w:tcPr>
          <w:p w:rsidR="00BE662B" w:rsidRDefault="00BE662B" w:rsidP="00BE662B">
            <w:pPr>
              <w:pStyle w:val="ColorfulList-Accent1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rPr>
                <w:rFonts w:ascii="Times New Roman" w:hAnsi="Times New Roman" w:cs="Times"/>
                <w:color w:val="000000"/>
                <w:szCs w:val="21"/>
              </w:rPr>
            </w:pPr>
            <w:r>
              <w:rPr>
                <w:rFonts w:ascii="Times New Roman" w:hAnsi="Times New Roman" w:cs="Times"/>
                <w:color w:val="000000"/>
                <w:szCs w:val="21"/>
              </w:rPr>
              <w:t>1</w:t>
            </w:r>
          </w:p>
        </w:tc>
      </w:tr>
    </w:tbl>
    <w:p w:rsidR="00E22F11" w:rsidRDefault="00E22F11" w:rsidP="00E22F11">
      <w:pPr>
        <w:pStyle w:val="ColorfulList-Accent1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20"/>
        <w:rPr>
          <w:rFonts w:ascii="Times New Roman" w:hAnsi="Times New Roman" w:cs="Times"/>
          <w:color w:val="000000"/>
          <w:szCs w:val="21"/>
        </w:rPr>
      </w:pPr>
    </w:p>
    <w:p w:rsidR="00E22F11" w:rsidRPr="00B0514C" w:rsidRDefault="00E22F11" w:rsidP="00E22F11">
      <w:pPr>
        <w:pStyle w:val="ColorfulList-Accent11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21"/>
        </w:rPr>
      </w:pPr>
      <w:r>
        <w:rPr>
          <w:rFonts w:ascii="Times New Roman" w:hAnsi="Times New Roman" w:cs="Times"/>
          <w:color w:val="000000"/>
          <w:szCs w:val="21"/>
        </w:rPr>
        <w:t xml:space="preserve">d = </w:t>
      </w:r>
      <w:r w:rsidR="006539FA">
        <w:rPr>
          <w:rFonts w:ascii="Times New Roman" w:hAnsi="Times New Roman" w:cs="Times"/>
          <w:color w:val="000000"/>
          <w:szCs w:val="21"/>
        </w:rPr>
        <w:t>B’D’ + CD’ + B’C + BC’D</w:t>
      </w:r>
    </w:p>
    <w:tbl>
      <w:tblPr>
        <w:tblW w:w="2420" w:type="dxa"/>
        <w:jc w:val="center"/>
        <w:tblLook w:val="0000"/>
      </w:tblPr>
      <w:tblGrid>
        <w:gridCol w:w="640"/>
        <w:gridCol w:w="620"/>
        <w:gridCol w:w="580"/>
        <w:gridCol w:w="580"/>
      </w:tblGrid>
      <w:tr w:rsidR="00E22F11" w:rsidRPr="00DF5B35" w:rsidTr="00581322">
        <w:trPr>
          <w:trHeight w:val="26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2F11" w:rsidRPr="00DF5B35" w:rsidRDefault="00E22F11" w:rsidP="00581322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2F11" w:rsidRPr="00DF5B35" w:rsidRDefault="00E22F11" w:rsidP="00E22F11">
            <w:pPr>
              <w:pStyle w:val="PlaceholderText1"/>
              <w:numPr>
                <w:ilvl w:val="0"/>
                <w:numId w:val="0"/>
              </w:numPr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2F11" w:rsidRPr="00DF5B35" w:rsidRDefault="00E22F11" w:rsidP="00E22F11">
            <w:pPr>
              <w:pStyle w:val="PlaceholderText1"/>
              <w:numPr>
                <w:ilvl w:val="0"/>
                <w:numId w:val="0"/>
              </w:numPr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2F11" w:rsidRPr="00DF5B35" w:rsidRDefault="00E22F11" w:rsidP="00E22F11">
            <w:pPr>
              <w:pStyle w:val="PlaceholderText1"/>
              <w:numPr>
                <w:ilvl w:val="0"/>
                <w:numId w:val="0"/>
              </w:numPr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</w:p>
        </w:tc>
      </w:tr>
      <w:tr w:rsidR="00E22F11" w:rsidRPr="00DF5B35" w:rsidTr="00581322">
        <w:trPr>
          <w:trHeight w:val="26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2F11" w:rsidRPr="00DF5B35" w:rsidRDefault="00E22F11" w:rsidP="00581322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2F11" w:rsidRPr="00DF5B35" w:rsidRDefault="00E22F11" w:rsidP="00E22F11">
            <w:pPr>
              <w:pStyle w:val="PlaceholderText1"/>
              <w:numPr>
                <w:ilvl w:val="0"/>
                <w:numId w:val="0"/>
              </w:numPr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2F11" w:rsidRPr="00DF5B35" w:rsidRDefault="00E22F11" w:rsidP="00E22F11">
            <w:pPr>
              <w:pStyle w:val="PlaceholderText1"/>
              <w:numPr>
                <w:ilvl w:val="0"/>
                <w:numId w:val="0"/>
              </w:numPr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2F11" w:rsidRPr="00DF5B35" w:rsidRDefault="00E22F11" w:rsidP="00E22F11">
            <w:pPr>
              <w:pStyle w:val="PlaceholderText1"/>
              <w:numPr>
                <w:ilvl w:val="0"/>
                <w:numId w:val="0"/>
              </w:numPr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</w:p>
        </w:tc>
      </w:tr>
    </w:tbl>
    <w:p w:rsidR="00E22F11" w:rsidRDefault="00E22F11" w:rsidP="00E22F11">
      <w:pPr>
        <w:pStyle w:val="ColorfulList-Accent1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20"/>
        <w:rPr>
          <w:rFonts w:ascii="Times New Roman" w:hAnsi="Times New Roman" w:cs="Times"/>
          <w:color w:val="000000"/>
          <w:szCs w:val="21"/>
        </w:rPr>
      </w:pPr>
    </w:p>
    <w:p w:rsidR="00E22F11" w:rsidRDefault="00E22F11" w:rsidP="00E22F11">
      <w:pPr>
        <w:pStyle w:val="ColorfulList-Accent1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20"/>
        <w:rPr>
          <w:rFonts w:ascii="Times New Roman" w:hAnsi="Times New Roman" w:cs="Times"/>
          <w:color w:val="000000"/>
          <w:szCs w:val="21"/>
        </w:rPr>
      </w:pPr>
    </w:p>
    <w:p w:rsidR="00E22F11" w:rsidRDefault="00E22F11" w:rsidP="00E22F11">
      <w:pPr>
        <w:pStyle w:val="ColorfulList-Accent1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20"/>
        <w:rPr>
          <w:rFonts w:ascii="Times New Roman" w:hAnsi="Times New Roman" w:cs="Times"/>
          <w:color w:val="000000"/>
          <w:szCs w:val="21"/>
        </w:rPr>
      </w:pPr>
    </w:p>
    <w:p w:rsidR="00E22F11" w:rsidRDefault="00E22F11" w:rsidP="00E22F11">
      <w:pPr>
        <w:pStyle w:val="ColorfulList-Accent1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20"/>
        <w:rPr>
          <w:rFonts w:ascii="Times New Roman" w:hAnsi="Times New Roman" w:cs="Times"/>
          <w:color w:val="000000"/>
          <w:szCs w:val="21"/>
        </w:rPr>
      </w:pPr>
    </w:p>
    <w:p w:rsidR="00E22F11" w:rsidRPr="00B0514C" w:rsidRDefault="006539FA" w:rsidP="00E22F11">
      <w:pPr>
        <w:pStyle w:val="ColorfulList-Accent11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21"/>
        </w:rPr>
      </w:pPr>
      <w:r>
        <w:rPr>
          <w:rFonts w:ascii="Times New Roman" w:hAnsi="Times New Roman" w:cs="Times"/>
          <w:color w:val="000000"/>
          <w:szCs w:val="21"/>
        </w:rPr>
        <w:lastRenderedPageBreak/>
        <w:t>e = B’D</w:t>
      </w:r>
      <w:ins w:id="0" w:author="Wade" w:date="2017-10-27T17:28:00Z">
        <w:r w:rsidR="00704DEB">
          <w:rPr>
            <w:rFonts w:ascii="Times New Roman" w:hAnsi="Times New Roman" w:cs="Times"/>
            <w:color w:val="000000"/>
            <w:szCs w:val="21"/>
          </w:rPr>
          <w:t>’</w:t>
        </w:r>
      </w:ins>
      <w:r>
        <w:rPr>
          <w:rFonts w:ascii="Times New Roman" w:hAnsi="Times New Roman" w:cs="Times"/>
          <w:color w:val="000000"/>
          <w:szCs w:val="21"/>
        </w:rPr>
        <w:t xml:space="preserve"> + CD’</w:t>
      </w:r>
    </w:p>
    <w:tbl>
      <w:tblPr>
        <w:tblW w:w="2470" w:type="dxa"/>
        <w:jc w:val="center"/>
        <w:tblInd w:w="-50" w:type="dxa"/>
        <w:tblLook w:val="0000"/>
      </w:tblPr>
      <w:tblGrid>
        <w:gridCol w:w="690"/>
        <w:gridCol w:w="620"/>
        <w:gridCol w:w="580"/>
        <w:gridCol w:w="580"/>
      </w:tblGrid>
      <w:tr w:rsidR="00E22F11" w:rsidRPr="00DF5B35" w:rsidTr="00581322">
        <w:trPr>
          <w:trHeight w:val="260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2F11" w:rsidRPr="00DF5B35" w:rsidRDefault="00E22F11" w:rsidP="00581322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 w:rsidRPr="00DF5B35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2F11" w:rsidRPr="00DF5B35" w:rsidRDefault="00E22F11" w:rsidP="00581322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 w:rsidRPr="00DF5B35">
              <w:rPr>
                <w:rFonts w:ascii="Times New Roman" w:hAnsi="Times New Roman"/>
                <w:szCs w:val="2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2F11" w:rsidRPr="00DF5B35" w:rsidRDefault="006539FA" w:rsidP="00581322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2F11" w:rsidRPr="00DF5B35" w:rsidRDefault="00E22F11" w:rsidP="00581322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 w:rsidRPr="00DF5B35">
              <w:rPr>
                <w:rFonts w:ascii="Times New Roman" w:hAnsi="Times New Roman"/>
                <w:szCs w:val="20"/>
              </w:rPr>
              <w:t>1</w:t>
            </w:r>
          </w:p>
        </w:tc>
      </w:tr>
      <w:tr w:rsidR="00E22F11" w:rsidRPr="00DF5B35" w:rsidTr="00581322">
        <w:trPr>
          <w:trHeight w:val="260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2F11" w:rsidRPr="00DF5B35" w:rsidRDefault="00E22F11" w:rsidP="00581322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 w:rsidRPr="00DF5B35">
              <w:rPr>
                <w:rFonts w:ascii="Times New Roman" w:hAnsi="Times New Roman"/>
                <w:szCs w:val="20"/>
              </w:rPr>
              <w:t>0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2F11" w:rsidRPr="00DF5B35" w:rsidRDefault="006539FA" w:rsidP="00581322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2F11" w:rsidRPr="00DF5B35" w:rsidRDefault="006539FA" w:rsidP="00581322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2F11" w:rsidRPr="00DF5B35" w:rsidRDefault="00E22F11" w:rsidP="00581322">
            <w:pPr>
              <w:pStyle w:val="PlaceholderText1"/>
              <w:spacing w:before="2" w:after="2"/>
              <w:rPr>
                <w:rFonts w:ascii="Times New Roman" w:hAnsi="Times New Roman"/>
                <w:szCs w:val="20"/>
              </w:rPr>
            </w:pPr>
            <w:r w:rsidRPr="00DF5B35">
              <w:rPr>
                <w:rFonts w:ascii="Times New Roman" w:hAnsi="Times New Roman"/>
                <w:szCs w:val="20"/>
              </w:rPr>
              <w:t>1</w:t>
            </w:r>
          </w:p>
        </w:tc>
      </w:tr>
    </w:tbl>
    <w:p w:rsidR="00E22F11" w:rsidRDefault="00E22F11" w:rsidP="00E22F11">
      <w:pPr>
        <w:pStyle w:val="ColorfulList-Accent1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40"/>
        <w:rPr>
          <w:rFonts w:ascii="Times New Roman" w:hAnsi="Times New Roman" w:cs="Times"/>
          <w:color w:val="000000"/>
          <w:szCs w:val="21"/>
        </w:rPr>
      </w:pPr>
    </w:p>
    <w:p w:rsidR="00E22F11" w:rsidRPr="00B303EA" w:rsidRDefault="006539FA" w:rsidP="00E22F11">
      <w:pPr>
        <w:pStyle w:val="ColorfulList-Accent11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21"/>
        </w:rPr>
      </w:pPr>
      <w:r>
        <w:rPr>
          <w:rFonts w:ascii="Times New Roman" w:hAnsi="Times New Roman" w:cs="Times"/>
          <w:color w:val="000000"/>
          <w:szCs w:val="21"/>
        </w:rPr>
        <w:t>f</w:t>
      </w:r>
      <w:r w:rsidR="00E22F11">
        <w:rPr>
          <w:rFonts w:ascii="Times New Roman" w:hAnsi="Times New Roman" w:cs="Times"/>
          <w:color w:val="000000"/>
          <w:szCs w:val="21"/>
        </w:rPr>
        <w:t xml:space="preserve"> = </w:t>
      </w:r>
      <w:r w:rsidR="00F2743E">
        <w:rPr>
          <w:rFonts w:ascii="Times New Roman" w:hAnsi="Times New Roman" w:cs="Times"/>
          <w:color w:val="000000"/>
          <w:szCs w:val="21"/>
        </w:rPr>
        <w:t>BD’ + C’D’ + BC’</w:t>
      </w:r>
    </w:p>
    <w:tbl>
      <w:tblPr>
        <w:tblW w:w="2470" w:type="dxa"/>
        <w:jc w:val="center"/>
        <w:tblInd w:w="-50" w:type="dxa"/>
        <w:tblLook w:val="0000"/>
      </w:tblPr>
      <w:tblGrid>
        <w:gridCol w:w="690"/>
        <w:gridCol w:w="620"/>
        <w:gridCol w:w="580"/>
        <w:gridCol w:w="580"/>
      </w:tblGrid>
      <w:tr w:rsidR="00E22F11" w:rsidRPr="00DF5B35" w:rsidTr="00581322">
        <w:trPr>
          <w:trHeight w:val="260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2F11" w:rsidRPr="00DF5B35" w:rsidRDefault="00F2743E" w:rsidP="00581322">
            <w:pPr>
              <w:pStyle w:val="PlaceholderText1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2F11" w:rsidRPr="00DF5B35" w:rsidRDefault="00F2743E" w:rsidP="00581322">
            <w:pPr>
              <w:pStyle w:val="PlaceholderText1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2F11" w:rsidRPr="00DF5B35" w:rsidRDefault="00F2743E" w:rsidP="00581322">
            <w:pPr>
              <w:pStyle w:val="PlaceholderText1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2F11" w:rsidRPr="00DF5B35" w:rsidRDefault="00F2743E" w:rsidP="00581322">
            <w:pPr>
              <w:pStyle w:val="PlaceholderText1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</w:t>
            </w:r>
          </w:p>
        </w:tc>
      </w:tr>
      <w:tr w:rsidR="00E22F11" w:rsidRPr="00DF5B35" w:rsidTr="00581322">
        <w:trPr>
          <w:trHeight w:val="260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2F11" w:rsidRPr="00DF5B35" w:rsidRDefault="00E22F11" w:rsidP="00581322">
            <w:pPr>
              <w:pStyle w:val="PlaceholderText1"/>
              <w:rPr>
                <w:rFonts w:ascii="Times New Roman" w:hAnsi="Times New Roman"/>
                <w:szCs w:val="20"/>
              </w:rPr>
            </w:pPr>
            <w:r w:rsidRPr="00DF5B35"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2F11" w:rsidRPr="00DF5B35" w:rsidRDefault="00F2743E" w:rsidP="00581322">
            <w:pPr>
              <w:pStyle w:val="PlaceholderText1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2F11" w:rsidRPr="00DF5B35" w:rsidRDefault="00F2743E" w:rsidP="00581322">
            <w:pPr>
              <w:pStyle w:val="PlaceholderText1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2F11" w:rsidRPr="00DF5B35" w:rsidRDefault="00F2743E" w:rsidP="00F2743E">
            <w:pPr>
              <w:pStyle w:val="PlaceholderText1"/>
              <w:numPr>
                <w:ilvl w:val="0"/>
                <w:numId w:val="0"/>
              </w:numPr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</w:p>
        </w:tc>
      </w:tr>
    </w:tbl>
    <w:p w:rsidR="00E22F11" w:rsidRDefault="00E22F11" w:rsidP="00E22F11">
      <w:pPr>
        <w:pStyle w:val="ColorfulList-Accent1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20"/>
        <w:rPr>
          <w:rFonts w:ascii="Times New Roman" w:hAnsi="Times New Roman" w:cs="Times"/>
          <w:color w:val="000000"/>
          <w:szCs w:val="21"/>
        </w:rPr>
      </w:pPr>
    </w:p>
    <w:p w:rsidR="00E22F11" w:rsidRPr="00E22F11" w:rsidRDefault="00F2743E" w:rsidP="00E22F11">
      <w:pPr>
        <w:pStyle w:val="ColorfulList-Accent11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21"/>
        </w:rPr>
      </w:pPr>
      <w:r>
        <w:rPr>
          <w:rFonts w:ascii="Times New Roman" w:hAnsi="Times New Roman" w:cs="Times"/>
          <w:color w:val="000000"/>
          <w:szCs w:val="21"/>
        </w:rPr>
        <w:t>g = BC’ + CB’ + CD’</w:t>
      </w:r>
    </w:p>
    <w:tbl>
      <w:tblPr>
        <w:tblStyle w:val="TableGrid"/>
        <w:tblW w:w="0" w:type="auto"/>
        <w:tblInd w:w="3168" w:type="dxa"/>
        <w:tblLook w:val="04A0"/>
      </w:tblPr>
      <w:tblGrid>
        <w:gridCol w:w="720"/>
        <w:gridCol w:w="630"/>
        <w:gridCol w:w="540"/>
        <w:gridCol w:w="630"/>
      </w:tblGrid>
      <w:tr w:rsidR="00E22F11" w:rsidTr="00581322">
        <w:tc>
          <w:tcPr>
            <w:tcW w:w="720" w:type="dxa"/>
          </w:tcPr>
          <w:p w:rsidR="00E22F11" w:rsidRDefault="00F2743E" w:rsidP="00581322">
            <w:pPr>
              <w:pStyle w:val="ColorfulList-Accent1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rPr>
                <w:rFonts w:ascii="Times New Roman" w:hAnsi="Times New Roman" w:cs="Times"/>
                <w:color w:val="000000"/>
                <w:szCs w:val="21"/>
              </w:rPr>
            </w:pPr>
            <w:r>
              <w:rPr>
                <w:rFonts w:ascii="Times New Roman" w:hAnsi="Times New Roman" w:cs="Times"/>
                <w:color w:val="000000"/>
                <w:szCs w:val="21"/>
              </w:rPr>
              <w:t>0</w:t>
            </w:r>
          </w:p>
        </w:tc>
        <w:tc>
          <w:tcPr>
            <w:tcW w:w="630" w:type="dxa"/>
          </w:tcPr>
          <w:p w:rsidR="00E22F11" w:rsidRDefault="00F2743E" w:rsidP="00581322">
            <w:pPr>
              <w:pStyle w:val="ColorfulList-Accent1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rPr>
                <w:rFonts w:ascii="Times New Roman" w:hAnsi="Times New Roman" w:cs="Times"/>
                <w:color w:val="000000"/>
                <w:szCs w:val="21"/>
              </w:rPr>
            </w:pPr>
            <w:r>
              <w:rPr>
                <w:rFonts w:ascii="Times New Roman" w:hAnsi="Times New Roman" w:cs="Times"/>
                <w:color w:val="000000"/>
                <w:szCs w:val="21"/>
              </w:rPr>
              <w:t>0</w:t>
            </w:r>
          </w:p>
        </w:tc>
        <w:tc>
          <w:tcPr>
            <w:tcW w:w="540" w:type="dxa"/>
          </w:tcPr>
          <w:p w:rsidR="00E22F11" w:rsidRDefault="00E22F11" w:rsidP="00581322">
            <w:pPr>
              <w:pStyle w:val="ColorfulList-Accent1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rPr>
                <w:rFonts w:ascii="Times New Roman" w:hAnsi="Times New Roman" w:cs="Times"/>
                <w:color w:val="000000"/>
                <w:szCs w:val="21"/>
              </w:rPr>
            </w:pPr>
            <w:r>
              <w:rPr>
                <w:rFonts w:ascii="Times New Roman" w:hAnsi="Times New Roman" w:cs="Times"/>
                <w:color w:val="000000"/>
                <w:szCs w:val="21"/>
              </w:rPr>
              <w:t>1</w:t>
            </w:r>
          </w:p>
        </w:tc>
        <w:tc>
          <w:tcPr>
            <w:tcW w:w="630" w:type="dxa"/>
          </w:tcPr>
          <w:p w:rsidR="00E22F11" w:rsidRDefault="00F2743E" w:rsidP="00581322">
            <w:pPr>
              <w:pStyle w:val="ColorfulList-Accent1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rPr>
                <w:rFonts w:ascii="Times New Roman" w:hAnsi="Times New Roman" w:cs="Times"/>
                <w:color w:val="000000"/>
                <w:szCs w:val="21"/>
              </w:rPr>
            </w:pPr>
            <w:r>
              <w:rPr>
                <w:rFonts w:ascii="Times New Roman" w:hAnsi="Times New Roman" w:cs="Times"/>
                <w:color w:val="000000"/>
                <w:szCs w:val="21"/>
              </w:rPr>
              <w:t>1</w:t>
            </w:r>
          </w:p>
        </w:tc>
      </w:tr>
      <w:tr w:rsidR="00E22F11" w:rsidTr="00581322">
        <w:tc>
          <w:tcPr>
            <w:tcW w:w="720" w:type="dxa"/>
          </w:tcPr>
          <w:p w:rsidR="00E22F11" w:rsidRDefault="00F2743E" w:rsidP="00581322">
            <w:pPr>
              <w:pStyle w:val="ColorfulList-Accent1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rPr>
                <w:rFonts w:ascii="Times New Roman" w:hAnsi="Times New Roman" w:cs="Times"/>
                <w:color w:val="000000"/>
                <w:szCs w:val="21"/>
              </w:rPr>
            </w:pPr>
            <w:r>
              <w:rPr>
                <w:rFonts w:ascii="Times New Roman" w:hAnsi="Times New Roman" w:cs="Times"/>
                <w:color w:val="000000"/>
                <w:szCs w:val="21"/>
              </w:rPr>
              <w:t>1</w:t>
            </w:r>
          </w:p>
        </w:tc>
        <w:tc>
          <w:tcPr>
            <w:tcW w:w="630" w:type="dxa"/>
          </w:tcPr>
          <w:p w:rsidR="00E22F11" w:rsidRDefault="00F2743E" w:rsidP="00581322">
            <w:pPr>
              <w:pStyle w:val="ColorfulList-Accent1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rPr>
                <w:rFonts w:ascii="Times New Roman" w:hAnsi="Times New Roman" w:cs="Times"/>
                <w:color w:val="000000"/>
                <w:szCs w:val="21"/>
              </w:rPr>
            </w:pPr>
            <w:r>
              <w:rPr>
                <w:rFonts w:ascii="Times New Roman" w:hAnsi="Times New Roman" w:cs="Times"/>
                <w:color w:val="000000"/>
                <w:szCs w:val="21"/>
              </w:rPr>
              <w:t>1</w:t>
            </w:r>
          </w:p>
        </w:tc>
        <w:tc>
          <w:tcPr>
            <w:tcW w:w="540" w:type="dxa"/>
          </w:tcPr>
          <w:p w:rsidR="00E22F11" w:rsidRDefault="00F2743E" w:rsidP="00581322">
            <w:pPr>
              <w:pStyle w:val="ColorfulList-Accent1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rPr>
                <w:rFonts w:ascii="Times New Roman" w:hAnsi="Times New Roman" w:cs="Times"/>
                <w:color w:val="000000"/>
                <w:szCs w:val="21"/>
              </w:rPr>
            </w:pPr>
            <w:r>
              <w:rPr>
                <w:rFonts w:ascii="Times New Roman" w:hAnsi="Times New Roman" w:cs="Times"/>
                <w:color w:val="000000"/>
                <w:szCs w:val="21"/>
              </w:rPr>
              <w:t>0</w:t>
            </w:r>
          </w:p>
        </w:tc>
        <w:tc>
          <w:tcPr>
            <w:tcW w:w="630" w:type="dxa"/>
          </w:tcPr>
          <w:p w:rsidR="00E22F11" w:rsidRDefault="00F2743E" w:rsidP="00581322">
            <w:pPr>
              <w:pStyle w:val="ColorfulList-Accent1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0"/>
              <w:rPr>
                <w:rFonts w:ascii="Times New Roman" w:hAnsi="Times New Roman" w:cs="Times"/>
                <w:color w:val="000000"/>
                <w:szCs w:val="21"/>
              </w:rPr>
            </w:pPr>
            <w:r>
              <w:rPr>
                <w:rFonts w:ascii="Times New Roman" w:hAnsi="Times New Roman" w:cs="Times"/>
                <w:color w:val="000000"/>
                <w:szCs w:val="21"/>
              </w:rPr>
              <w:t>1</w:t>
            </w:r>
          </w:p>
        </w:tc>
      </w:tr>
    </w:tbl>
    <w:p w:rsidR="00E22F11" w:rsidRDefault="00E22F11" w:rsidP="00E22F11">
      <w:pPr>
        <w:pStyle w:val="ColorfulList-Accent1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40"/>
        <w:rPr>
          <w:rFonts w:ascii="Times New Roman" w:hAnsi="Times New Roman" w:cs="Times"/>
          <w:color w:val="000000"/>
          <w:szCs w:val="21"/>
        </w:rPr>
      </w:pPr>
    </w:p>
    <w:p w:rsidR="00E22F11" w:rsidRDefault="00E22F11" w:rsidP="00E22F11">
      <w:pPr>
        <w:pStyle w:val="ColorfulList-Accent1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ascii="Times New Roman" w:hAnsi="Times New Roman" w:cs="Times"/>
          <w:color w:val="000000"/>
          <w:szCs w:val="21"/>
        </w:rPr>
      </w:pPr>
    </w:p>
    <w:p w:rsidR="009F3833" w:rsidRPr="00325C3A" w:rsidRDefault="0003603A" w:rsidP="0003603A">
      <w:pPr>
        <w:pStyle w:val="ColorfulList-Accent1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40"/>
        <w:rPr>
          <w:rFonts w:ascii="Times New Roman" w:hAnsi="Times New Roman" w:cs="Times"/>
          <w:color w:val="000000"/>
          <w:szCs w:val="21"/>
        </w:rPr>
      </w:pPr>
      <w:r>
        <w:rPr>
          <w:rFonts w:ascii="Times New Roman" w:hAnsi="Times New Roman" w:cs="Times"/>
          <w:color w:val="000000"/>
          <w:szCs w:val="21"/>
        </w:rPr>
        <w:t>……</w:t>
      </w:r>
    </w:p>
    <w:p w:rsidR="009F3833" w:rsidRDefault="009F3833" w:rsidP="009F3833">
      <w:pPr>
        <w:pStyle w:val="ColorfulList-Accent11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Times New Roman" w:hAnsi="Times New Roman" w:cs="Times"/>
          <w:color w:val="000000"/>
          <w:szCs w:val="21"/>
        </w:rPr>
      </w:pPr>
      <w:r w:rsidRPr="00B43527">
        <w:rPr>
          <w:rFonts w:ascii="Times New Roman" w:hAnsi="Times New Roman" w:cs="Times"/>
          <w:color w:val="000000"/>
          <w:szCs w:val="21"/>
        </w:rPr>
        <w:t xml:space="preserve">Using logic gates, construct the circuits to realize the logic expressions for the necessary segments whose outputs you will use to display any 3 numbers (0 </w:t>
      </w:r>
      <w:r w:rsidRPr="00B43527">
        <w:rPr>
          <w:rFonts w:ascii="Apple Symbols" w:hAnsi="Apple Symbols" w:cs="Apple Symbols"/>
          <w:color w:val="000000"/>
          <w:szCs w:val="21"/>
        </w:rPr>
        <w:t xml:space="preserve"> </w:t>
      </w:r>
      <w:r w:rsidRPr="00B43527">
        <w:rPr>
          <w:rFonts w:ascii="Apple Symbols" w:hAnsi="Apple Symbols" w:cs="Apple Symbols"/>
        </w:rPr>
        <w:sym w:font="Wingdings" w:char="F0E0"/>
      </w:r>
      <w:r w:rsidRPr="00B43527">
        <w:rPr>
          <w:rFonts w:ascii="Apple Symbols" w:hAnsi="Apple Symbols" w:cs="Apple Symbols"/>
          <w:color w:val="000000"/>
          <w:szCs w:val="21"/>
        </w:rPr>
        <w:t xml:space="preserve"> </w:t>
      </w:r>
      <w:r w:rsidRPr="00B43527">
        <w:rPr>
          <w:rFonts w:ascii="Times New Roman" w:hAnsi="Times New Roman" w:cs="Times"/>
          <w:color w:val="000000"/>
          <w:szCs w:val="21"/>
        </w:rPr>
        <w:t xml:space="preserve">7). Your circuit should be expandable to display all numbers. </w:t>
      </w:r>
      <w:bookmarkStart w:id="1" w:name="_GoBack"/>
      <w:bookmarkEnd w:id="1"/>
    </w:p>
    <w:p w:rsidR="00D347F5" w:rsidRDefault="00D347F5" w:rsidP="00D347F5">
      <w:pPr>
        <w:pStyle w:val="ColorfulList-Accent1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21"/>
        </w:rPr>
      </w:pPr>
      <w:r>
        <w:rPr>
          <w:rFonts w:ascii="Times New Roman" w:hAnsi="Times New Roman" w:cs="Times"/>
          <w:color w:val="000000"/>
          <w:szCs w:val="21"/>
        </w:rPr>
        <w:t xml:space="preserve">    </w:t>
      </w:r>
    </w:p>
    <w:p w:rsidR="00D347F5" w:rsidRPr="00B0514C" w:rsidDel="00255398" w:rsidRDefault="00255398" w:rsidP="00D347F5">
      <w:pPr>
        <w:pStyle w:val="ColorfulList-Accent1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del w:id="2" w:author="Wade" w:date="2017-10-27T17:03:00Z"/>
          <w:rFonts w:ascii="Times New Roman" w:hAnsi="Times New Roman" w:cs="Times"/>
          <w:color w:val="000000"/>
          <w:szCs w:val="21"/>
        </w:rPr>
      </w:pPr>
      <w:ins w:id="3" w:author="Wade" w:date="2017-10-27T17:03:00Z">
        <w:r>
          <w:rPr>
            <w:rFonts w:ascii="Times New Roman" w:hAnsi="Times New Roman" w:cs="Times"/>
            <w:color w:val="000000"/>
            <w:szCs w:val="21"/>
          </w:rPr>
          <w:tab/>
        </w:r>
      </w:ins>
      <w:r w:rsidR="00D347F5">
        <w:rPr>
          <w:rFonts w:ascii="Times New Roman" w:hAnsi="Times New Roman" w:cs="Times"/>
          <w:color w:val="000000"/>
          <w:szCs w:val="21"/>
        </w:rPr>
        <w:t>a = B’D’ + C + BD</w:t>
      </w:r>
    </w:p>
    <w:p w:rsidR="00000000" w:rsidRDefault="00D533C1">
      <w:pPr>
        <w:pStyle w:val="ColorfulList-Accent1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21"/>
        </w:rPr>
        <w:pPrChange w:id="4" w:author="Wade" w:date="2017-10-27T17:03:00Z">
          <w:pPr>
            <w:pStyle w:val="ColorfulList-Accent11"/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ind w:left="630"/>
          </w:pPr>
        </w:pPrChange>
      </w:pPr>
    </w:p>
    <w:p w:rsidR="009F3833" w:rsidRDefault="008D4AFE" w:rsidP="009F3833">
      <w:pPr>
        <w:pStyle w:val="ColorfulList-Accent1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40"/>
        <w:rPr>
          <w:rFonts w:ascii="Times New Roman" w:hAnsi="Times New Roman" w:cs="Times"/>
          <w:color w:val="000000"/>
          <w:szCs w:val="21"/>
        </w:rPr>
      </w:pPr>
      <w:r>
        <w:rPr>
          <w:rFonts w:ascii="Times New Roman" w:hAnsi="Times New Roman" w:cs="Times"/>
          <w:noProof/>
          <w:color w:val="00000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6" o:spid="_x0000_s1026" type="#_x0000_t202" style="position:absolute;left:0;text-align:left;margin-left:307.5pt;margin-top:37.7pt;width:23pt;height:24.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" filled="f" stroked="f">
            <v:textbox>
              <w:txbxContent>
                <w:p w:rsidR="00343BCD" w:rsidRPr="00343BCD" w:rsidRDefault="00343BCD" w:rsidP="00343BCD">
                  <w:proofErr w:type="gramStart"/>
                  <w:r>
                    <w:t>a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"/>
          <w:noProof/>
          <w:color w:val="000000"/>
          <w:szCs w:val="21"/>
        </w:rPr>
        <w:pict>
          <v:shape id="Text Box 6" o:spid="_x0000_s1027" type="#_x0000_t202" style="position:absolute;left:0;text-align:left;margin-left:63pt;margin-top:83.8pt;width:23pt;height:24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" filled="f" stroked="f">
            <v:textbox>
              <w:txbxContent>
                <w:p w:rsidR="00D347F5" w:rsidRDefault="00D347F5" w:rsidP="00D347F5">
                  <w:r>
                    <w:t>D</w:t>
                  </w:r>
                </w:p>
              </w:txbxContent>
            </v:textbox>
          </v:shape>
        </w:pict>
      </w:r>
      <w:r>
        <w:rPr>
          <w:rFonts w:ascii="Times New Roman" w:hAnsi="Times New Roman" w:cs="Times"/>
          <w:noProof/>
          <w:color w:val="000000"/>
          <w:szCs w:val="21"/>
        </w:rPr>
        <w:pict>
          <v:shape id="Text Box 5" o:spid="_x0000_s1028" type="#_x0000_t202" style="position:absolute;left:0;text-align:left;margin-left:63pt;margin-top:47.8pt;width:23pt;height:24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" filled="f" stroked="f">
            <v:textbox>
              <w:txbxContent>
                <w:p w:rsidR="00D347F5" w:rsidRDefault="00D347F5" w:rsidP="00D347F5">
                  <w:r>
                    <w:t>C</w:t>
                  </w:r>
                </w:p>
              </w:txbxContent>
            </v:textbox>
          </v:shape>
        </w:pict>
      </w:r>
      <w:r>
        <w:rPr>
          <w:rFonts w:ascii="Times New Roman" w:hAnsi="Times New Roman" w:cs="Times"/>
          <w:noProof/>
          <w:color w:val="000000"/>
          <w:szCs w:val="21"/>
        </w:rPr>
        <w:pict>
          <v:shape id="Text Box 4" o:spid="_x0000_s1029" type="#_x0000_t202" style="position:absolute;left:0;text-align:left;margin-left:63pt;margin-top:8.8pt;width:23pt;height:24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" filled="f" stroked="f">
            <v:textbox>
              <w:txbxContent>
                <w:p w:rsidR="00D347F5" w:rsidRPr="00343BCD" w:rsidRDefault="00D347F5">
                  <w:r w:rsidRPr="00343BCD">
                    <w:t>B</w:t>
                  </w:r>
                </w:p>
              </w:txbxContent>
            </v:textbox>
          </v:shape>
        </w:pict>
      </w:r>
      <w:r w:rsidR="002D53C9">
        <w:rPr>
          <w:rFonts w:ascii="Times New Roman" w:hAnsi="Times New Roman" w:cs="Times"/>
          <w:noProof/>
          <w:color w:val="000000"/>
          <w:szCs w:val="21"/>
        </w:rPr>
        <w:drawing>
          <wp:inline distT="0" distB="0" distL="0" distR="0">
            <wp:extent cx="2886075" cy="1343025"/>
            <wp:effectExtent l="0" t="0" r="0" b="0"/>
            <wp:docPr id="1" name="Picture 1" descr="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7875" r="8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833" w:rsidRDefault="009F3833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21"/>
        </w:rPr>
      </w:pPr>
      <w:r>
        <w:rPr>
          <w:rFonts w:ascii="Times New Roman" w:hAnsi="Times New Roman" w:cs="Times"/>
          <w:color w:val="000000"/>
          <w:szCs w:val="21"/>
        </w:rPr>
        <w:tab/>
      </w:r>
      <w:r>
        <w:rPr>
          <w:rFonts w:ascii="Times New Roman" w:hAnsi="Times New Roman" w:cs="Times"/>
          <w:color w:val="000000"/>
          <w:szCs w:val="21"/>
        </w:rPr>
        <w:tab/>
      </w:r>
    </w:p>
    <w:p w:rsidR="009F3833" w:rsidRDefault="009F3833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21"/>
        </w:rPr>
      </w:pPr>
      <w:r>
        <w:rPr>
          <w:rFonts w:ascii="Times New Roman" w:hAnsi="Times New Roman" w:cs="Times"/>
          <w:color w:val="000000"/>
          <w:szCs w:val="21"/>
        </w:rPr>
        <w:tab/>
      </w:r>
      <w:r>
        <w:rPr>
          <w:rFonts w:ascii="Times New Roman" w:hAnsi="Times New Roman" w:cs="Times"/>
          <w:color w:val="000000"/>
          <w:szCs w:val="21"/>
        </w:rPr>
        <w:tab/>
      </w:r>
      <w:r w:rsidR="00D347F5">
        <w:rPr>
          <w:rFonts w:ascii="Times New Roman" w:hAnsi="Times New Roman" w:cs="Times"/>
          <w:color w:val="000000"/>
          <w:szCs w:val="21"/>
        </w:rPr>
        <w:t>b = B’ + C’D’ + CD</w:t>
      </w:r>
    </w:p>
    <w:p w:rsidR="009F3833" w:rsidRDefault="008D4AFE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21"/>
        </w:rPr>
      </w:pPr>
      <w:r>
        <w:rPr>
          <w:rFonts w:ascii="Times New Roman" w:hAnsi="Times New Roman" w:cs="Times"/>
          <w:noProof/>
          <w:color w:val="000000"/>
          <w:szCs w:val="21"/>
        </w:rPr>
        <w:pict>
          <v:shape id="Text Box 17" o:spid="_x0000_s1030" type="#_x0000_t202" style="position:absolute;margin-left:287.5pt;margin-top:39.6pt;width:23pt;height:24.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" filled="f" stroked="f">
            <v:textbox>
              <w:txbxContent>
                <w:p w:rsidR="00343BCD" w:rsidRPr="00343BCD" w:rsidRDefault="00343BCD" w:rsidP="00343BCD">
                  <w:proofErr w:type="gramStart"/>
                  <w:r>
                    <w:t>b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"/>
          <w:noProof/>
          <w:color w:val="000000"/>
          <w:szCs w:val="21"/>
        </w:rPr>
        <w:pict>
          <v:shape id="Text Box 10" o:spid="_x0000_s1031" type="#_x0000_t202" style="position:absolute;margin-left:63pt;margin-top:6.05pt;width:23pt;height:24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" filled="f" stroked="f">
            <v:textbox>
              <w:txbxContent>
                <w:p w:rsidR="00D347F5" w:rsidRDefault="00D347F5" w:rsidP="00D347F5">
                  <w:r>
                    <w:t>B</w:t>
                  </w:r>
                </w:p>
              </w:txbxContent>
            </v:textbox>
          </v:shape>
        </w:pict>
      </w:r>
      <w:r>
        <w:rPr>
          <w:rFonts w:ascii="Times New Roman" w:hAnsi="Times New Roman" w:cs="Times"/>
          <w:noProof/>
          <w:color w:val="000000"/>
          <w:szCs w:val="21"/>
        </w:rPr>
        <w:pict>
          <v:shape id="Text Box 12" o:spid="_x0000_s1032" type="#_x0000_t202" style="position:absolute;margin-left:63pt;margin-top:81.05pt;width:23pt;height:24.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" filled="f" stroked="f">
            <v:textbox>
              <w:txbxContent>
                <w:p w:rsidR="00D347F5" w:rsidRDefault="00D347F5" w:rsidP="00D347F5">
                  <w:r>
                    <w:t>D</w:t>
                  </w:r>
                </w:p>
              </w:txbxContent>
            </v:textbox>
          </v:shape>
        </w:pict>
      </w:r>
      <w:r>
        <w:rPr>
          <w:rFonts w:ascii="Times New Roman" w:hAnsi="Times New Roman" w:cs="Times"/>
          <w:noProof/>
          <w:color w:val="000000"/>
          <w:szCs w:val="21"/>
        </w:rPr>
        <w:pict>
          <v:shape id="Text Box 11" o:spid="_x0000_s1033" type="#_x0000_t202" style="position:absolute;margin-left:63pt;margin-top:45.05pt;width:23pt;height:24.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" filled="f" stroked="f">
            <v:textbox>
              <w:txbxContent>
                <w:p w:rsidR="00D347F5" w:rsidRDefault="00D347F5" w:rsidP="00D347F5">
                  <w:r>
                    <w:t>C</w:t>
                  </w:r>
                </w:p>
              </w:txbxContent>
            </v:textbox>
          </v:shape>
        </w:pict>
      </w:r>
      <w:r w:rsidR="009F3833">
        <w:rPr>
          <w:rFonts w:ascii="Times New Roman" w:hAnsi="Times New Roman" w:cs="Times"/>
          <w:color w:val="000000"/>
          <w:szCs w:val="21"/>
        </w:rPr>
        <w:tab/>
      </w:r>
      <w:r w:rsidR="009F3833">
        <w:rPr>
          <w:rFonts w:ascii="Times New Roman" w:hAnsi="Times New Roman" w:cs="Times"/>
          <w:color w:val="000000"/>
          <w:szCs w:val="21"/>
        </w:rPr>
        <w:tab/>
      </w:r>
      <w:r w:rsidR="009F3833">
        <w:rPr>
          <w:rFonts w:ascii="Times New Roman" w:hAnsi="Times New Roman" w:cs="Times"/>
          <w:color w:val="000000"/>
          <w:szCs w:val="21"/>
        </w:rPr>
        <w:tab/>
      </w:r>
      <w:r w:rsidR="002D53C9">
        <w:rPr>
          <w:rFonts w:ascii="Times New Roman" w:hAnsi="Times New Roman" w:cs="Times"/>
          <w:noProof/>
          <w:color w:val="000000"/>
          <w:szCs w:val="21"/>
        </w:rPr>
        <w:drawing>
          <wp:inline distT="0" distB="0" distL="0" distR="0">
            <wp:extent cx="2581275" cy="1209675"/>
            <wp:effectExtent l="0" t="0" r="0" b="0"/>
            <wp:docPr id="2" name="Picture 3" descr="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9387" r="7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398" w:rsidRDefault="00515CF7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ns w:id="5" w:author="Wade" w:date="2017-10-27T17:02:00Z"/>
          <w:rFonts w:ascii="Times New Roman" w:hAnsi="Times New Roman" w:cs="Times"/>
          <w:color w:val="000000"/>
          <w:szCs w:val="21"/>
        </w:rPr>
      </w:pPr>
      <w:r>
        <w:rPr>
          <w:rFonts w:ascii="Times New Roman" w:hAnsi="Times New Roman" w:cs="Times"/>
          <w:color w:val="000000"/>
          <w:szCs w:val="21"/>
        </w:rPr>
        <w:tab/>
      </w:r>
      <w:r>
        <w:rPr>
          <w:rFonts w:ascii="Times New Roman" w:hAnsi="Times New Roman" w:cs="Times"/>
          <w:color w:val="000000"/>
          <w:szCs w:val="21"/>
        </w:rPr>
        <w:tab/>
      </w:r>
    </w:p>
    <w:p w:rsidR="00000000" w:rsidRDefault="00255398">
      <w:pPr>
        <w:pStyle w:val="ColorfulList-Accent1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ins w:id="6" w:author="Wade" w:date="2017-10-27T17:04:00Z"/>
          <w:rFonts w:ascii="Times New Roman" w:hAnsi="Times New Roman" w:cs="Times"/>
          <w:color w:val="000000"/>
          <w:szCs w:val="21"/>
        </w:rPr>
        <w:pPrChange w:id="7" w:author="Wade" w:date="2017-10-27T17:04:00Z">
          <w:pPr>
            <w:pStyle w:val="ColorfulList-Accent11"/>
            <w:widowControl w:val="0"/>
            <w:numPr>
              <w:ilvl w:val="1"/>
              <w:numId w:val="2"/>
            </w:numPr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ind w:left="1620" w:hanging="360"/>
          </w:pPr>
        </w:pPrChange>
      </w:pPr>
      <w:ins w:id="8" w:author="Wade" w:date="2017-10-27T17:02:00Z">
        <w:r>
          <w:rPr>
            <w:rFonts w:ascii="Times New Roman" w:hAnsi="Times New Roman" w:cs="Times"/>
            <w:color w:val="000000"/>
            <w:szCs w:val="21"/>
          </w:rPr>
          <w:tab/>
        </w:r>
      </w:ins>
      <w:r w:rsidR="00515CF7">
        <w:rPr>
          <w:rFonts w:ascii="Times New Roman" w:hAnsi="Times New Roman" w:cs="Times"/>
          <w:color w:val="000000"/>
          <w:szCs w:val="21"/>
        </w:rPr>
        <w:t xml:space="preserve">c = </w:t>
      </w:r>
      <w:ins w:id="9" w:author="Wade" w:date="2017-10-27T17:04:00Z">
        <w:r>
          <w:rPr>
            <w:rFonts w:ascii="Times New Roman" w:hAnsi="Times New Roman" w:cs="Times"/>
            <w:color w:val="000000"/>
            <w:szCs w:val="21"/>
          </w:rPr>
          <w:t>C’ + D + B</w:t>
        </w:r>
      </w:ins>
    </w:p>
    <w:p w:rsidR="00000000" w:rsidRDefault="00D533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0"/>
        <w:rPr>
          <w:rFonts w:ascii="Times New Roman" w:hAnsi="Times New Roman" w:cs="Times"/>
          <w:color w:val="000000"/>
          <w:szCs w:val="21"/>
        </w:rPr>
        <w:pPrChange w:id="10" w:author="Wade" w:date="2017-10-27T17:02:00Z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</w:pPr>
        </w:pPrChange>
      </w:pPr>
    </w:p>
    <w:p w:rsidR="00515CF7" w:rsidRDefault="00704DEB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21"/>
        </w:rPr>
      </w:pPr>
      <w:ins w:id="11" w:author="Wade" w:date="2017-10-27T17:32:00Z">
        <w:r>
          <w:rPr>
            <w:rFonts w:ascii="Times New Roman" w:hAnsi="Times New Roman" w:cs="Times"/>
            <w:color w:val="000000"/>
            <w:szCs w:val="21"/>
          </w:rPr>
          <w:tab/>
        </w:r>
        <w:r>
          <w:rPr>
            <w:rFonts w:ascii="Times New Roman" w:hAnsi="Times New Roman" w:cs="Times"/>
            <w:color w:val="000000"/>
            <w:szCs w:val="21"/>
          </w:rPr>
          <w:tab/>
        </w:r>
      </w:ins>
      <w:ins w:id="12" w:author="Wade" w:date="2017-10-27T17:02:00Z">
        <w:r w:rsidR="00D533C1">
          <w:rPr>
            <w:rFonts w:ascii="Times New Roman" w:hAnsi="Times New Roman" w:cs="Times"/>
            <w:noProof/>
            <w:color w:val="000000"/>
            <w:szCs w:val="21"/>
            <w:rPrChange w:id="13">
              <w:rPr>
                <w:noProof/>
              </w:rPr>
            </w:rPrChange>
          </w:rPr>
          <w:drawing>
            <wp:inline distT="0" distB="0" distL="0" distR="0">
              <wp:extent cx="3204210" cy="861060"/>
              <wp:effectExtent l="19050" t="0" r="0" b="0"/>
              <wp:docPr id="3" name="Picture 2" descr="Lab 2 C Circui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ab 2 C Circuit.png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04210" cy="8610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9F3833" w:rsidRDefault="009F3833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21"/>
        </w:rPr>
      </w:pPr>
    </w:p>
    <w:p w:rsidR="009F3833" w:rsidRDefault="009F3833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21"/>
        </w:rPr>
      </w:pPr>
    </w:p>
    <w:p w:rsidR="00255398" w:rsidRDefault="00255398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21"/>
        </w:rPr>
      </w:pPr>
    </w:p>
    <w:p w:rsidR="00255398" w:rsidRDefault="00255398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21"/>
        </w:rPr>
      </w:pPr>
    </w:p>
    <w:p w:rsidR="00255398" w:rsidRDefault="00255398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ns w:id="14" w:author="Wade" w:date="2017-10-27T17:04:00Z"/>
          <w:rFonts w:ascii="Times New Roman" w:hAnsi="Times New Roman" w:cs="Times"/>
          <w:color w:val="000000"/>
          <w:szCs w:val="21"/>
        </w:rPr>
      </w:pPr>
    </w:p>
    <w:p w:rsidR="00255398" w:rsidRDefault="00255398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ns w:id="15" w:author="Wade" w:date="2017-10-27T17:04:00Z"/>
          <w:rFonts w:ascii="Times New Roman" w:hAnsi="Times New Roman" w:cs="Times"/>
          <w:color w:val="000000"/>
          <w:szCs w:val="21"/>
        </w:rPr>
      </w:pPr>
    </w:p>
    <w:p w:rsidR="00000000" w:rsidRDefault="00DF74D0">
      <w:pPr>
        <w:pStyle w:val="ColorfulList-Accent1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ins w:id="16" w:author="Wade" w:date="2017-10-27T17:31:00Z"/>
          <w:rFonts w:ascii="Times New Roman" w:hAnsi="Times New Roman" w:cs="Times"/>
          <w:color w:val="000000"/>
          <w:szCs w:val="21"/>
        </w:rPr>
        <w:pPrChange w:id="17" w:author="Wade" w:date="2017-10-27T17:23:00Z">
          <w:pPr>
            <w:pStyle w:val="ColorfulList-Accent11"/>
            <w:widowControl w:val="0"/>
            <w:numPr>
              <w:ilvl w:val="1"/>
              <w:numId w:val="2"/>
            </w:numPr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ind w:left="1620" w:hanging="360"/>
          </w:pPr>
        </w:pPrChange>
      </w:pPr>
      <w:ins w:id="18" w:author="Wade" w:date="2017-10-27T17:23:00Z">
        <w:r>
          <w:rPr>
            <w:rFonts w:ascii="Times New Roman" w:hAnsi="Times New Roman" w:cs="Times"/>
            <w:color w:val="000000"/>
            <w:szCs w:val="21"/>
          </w:rPr>
          <w:tab/>
        </w:r>
      </w:ins>
      <w:ins w:id="19" w:author="Wade" w:date="2017-10-27T17:20:00Z">
        <w:r>
          <w:rPr>
            <w:rFonts w:ascii="Times New Roman" w:hAnsi="Times New Roman" w:cs="Times"/>
            <w:color w:val="000000"/>
            <w:szCs w:val="21"/>
          </w:rPr>
          <w:t xml:space="preserve">d </w:t>
        </w:r>
      </w:ins>
      <w:ins w:id="20" w:author="Wade" w:date="2017-10-27T17:22:00Z">
        <w:r>
          <w:rPr>
            <w:rFonts w:ascii="Times New Roman" w:hAnsi="Times New Roman" w:cs="Times"/>
            <w:color w:val="000000"/>
            <w:szCs w:val="21"/>
          </w:rPr>
          <w:t>= B’D’ + CD’ + B’C + BC’D</w:t>
        </w:r>
      </w:ins>
    </w:p>
    <w:p w:rsidR="00000000" w:rsidRDefault="00D533C1">
      <w:pPr>
        <w:pStyle w:val="ColorfulList-Accent1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ins w:id="21" w:author="Wade" w:date="2017-10-27T17:22:00Z"/>
          <w:rFonts w:ascii="Times New Roman" w:hAnsi="Times New Roman" w:cs="Times"/>
          <w:color w:val="000000"/>
          <w:szCs w:val="21"/>
        </w:rPr>
        <w:pPrChange w:id="22" w:author="Wade" w:date="2017-10-27T17:23:00Z">
          <w:pPr>
            <w:pStyle w:val="ColorfulList-Accent11"/>
            <w:widowControl w:val="0"/>
            <w:numPr>
              <w:ilvl w:val="1"/>
              <w:numId w:val="2"/>
            </w:numPr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ind w:left="1620" w:hanging="360"/>
          </w:pPr>
        </w:pPrChange>
      </w:pPr>
    </w:p>
    <w:p w:rsidR="00255398" w:rsidRDefault="00704DEB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ns w:id="23" w:author="Wade" w:date="2017-10-27T17:04:00Z"/>
          <w:rFonts w:ascii="Times New Roman" w:hAnsi="Times New Roman" w:cs="Times"/>
          <w:color w:val="000000"/>
          <w:szCs w:val="21"/>
        </w:rPr>
      </w:pPr>
      <w:ins w:id="24" w:author="Wade" w:date="2017-10-27T17:20:00Z">
        <w:r>
          <w:rPr>
            <w:rFonts w:ascii="Times New Roman" w:hAnsi="Times New Roman" w:cs="Times"/>
            <w:color w:val="000000"/>
            <w:szCs w:val="21"/>
          </w:rPr>
          <w:tab/>
        </w:r>
        <w:r>
          <w:rPr>
            <w:rFonts w:ascii="Times New Roman" w:hAnsi="Times New Roman" w:cs="Times"/>
            <w:color w:val="000000"/>
            <w:szCs w:val="21"/>
          </w:rPr>
          <w:tab/>
        </w:r>
      </w:ins>
      <w:ins w:id="25" w:author="Wade" w:date="2017-10-27T17:21:00Z">
        <w:r w:rsidR="00D533C1">
          <w:rPr>
            <w:rFonts w:ascii="Times New Roman" w:hAnsi="Times New Roman" w:cs="Times"/>
            <w:noProof/>
            <w:color w:val="000000"/>
            <w:szCs w:val="21"/>
            <w:rPrChange w:id="26">
              <w:rPr>
                <w:noProof/>
              </w:rPr>
            </w:rPrChange>
          </w:rPr>
          <w:drawing>
            <wp:inline distT="0" distB="0" distL="0" distR="0">
              <wp:extent cx="4118610" cy="2346960"/>
              <wp:effectExtent l="19050" t="0" r="0" b="0"/>
              <wp:docPr id="4" name="Picture 3" descr="Lab 2 D Circui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ab 2 D Circuit.png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18610" cy="2346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F74D0" w:rsidRDefault="00DF74D0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ns w:id="27" w:author="Wade" w:date="2017-10-27T17:21:00Z"/>
          <w:rFonts w:ascii="Times New Roman" w:hAnsi="Times New Roman" w:cs="Times"/>
          <w:color w:val="000000"/>
          <w:szCs w:val="21"/>
        </w:rPr>
      </w:pPr>
    </w:p>
    <w:p w:rsidR="00DF74D0" w:rsidRDefault="00704DEB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ns w:id="28" w:author="Wade" w:date="2017-10-27T17:30:00Z"/>
          <w:rFonts w:ascii="Times New Roman" w:hAnsi="Times New Roman" w:cs="Times"/>
          <w:color w:val="000000"/>
          <w:szCs w:val="21"/>
        </w:rPr>
      </w:pPr>
      <w:ins w:id="29" w:author="Wade" w:date="2017-10-27T17:30:00Z">
        <w:r>
          <w:rPr>
            <w:rFonts w:ascii="Times New Roman" w:hAnsi="Times New Roman" w:cs="Times"/>
            <w:color w:val="000000"/>
            <w:szCs w:val="21"/>
          </w:rPr>
          <w:tab/>
        </w:r>
        <w:r>
          <w:rPr>
            <w:rFonts w:ascii="Times New Roman" w:hAnsi="Times New Roman" w:cs="Times"/>
            <w:color w:val="000000"/>
            <w:szCs w:val="21"/>
          </w:rPr>
          <w:tab/>
          <w:t>e =</w:t>
        </w:r>
      </w:ins>
      <w:ins w:id="30" w:author="Wade" w:date="2017-10-27T17:32:00Z">
        <w:r>
          <w:rPr>
            <w:rFonts w:ascii="Times New Roman" w:hAnsi="Times New Roman" w:cs="Times"/>
            <w:color w:val="000000"/>
            <w:szCs w:val="21"/>
          </w:rPr>
          <w:t xml:space="preserve"> B’D’ + CD’</w:t>
        </w:r>
      </w:ins>
    </w:p>
    <w:p w:rsidR="00704DEB" w:rsidRDefault="00704DEB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ns w:id="31" w:author="Wade" w:date="2017-10-27T17:30:00Z"/>
          <w:rFonts w:ascii="Times New Roman" w:hAnsi="Times New Roman" w:cs="Times"/>
          <w:color w:val="000000"/>
          <w:szCs w:val="21"/>
        </w:rPr>
      </w:pPr>
    </w:p>
    <w:p w:rsidR="00704DEB" w:rsidRDefault="00704DEB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ns w:id="32" w:author="Wade" w:date="2017-10-27T17:04:00Z"/>
          <w:rFonts w:ascii="Times New Roman" w:hAnsi="Times New Roman" w:cs="Times"/>
          <w:color w:val="000000"/>
          <w:szCs w:val="21"/>
        </w:rPr>
      </w:pPr>
      <w:ins w:id="33" w:author="Wade" w:date="2017-10-27T17:30:00Z">
        <w:r>
          <w:rPr>
            <w:rFonts w:ascii="Times New Roman" w:hAnsi="Times New Roman" w:cs="Times"/>
            <w:color w:val="000000"/>
            <w:szCs w:val="21"/>
          </w:rPr>
          <w:tab/>
        </w:r>
        <w:r>
          <w:rPr>
            <w:rFonts w:ascii="Times New Roman" w:hAnsi="Times New Roman" w:cs="Times"/>
            <w:color w:val="000000"/>
            <w:szCs w:val="21"/>
          </w:rPr>
          <w:tab/>
        </w:r>
      </w:ins>
      <w:ins w:id="34" w:author="Wade" w:date="2017-10-27T17:31:00Z">
        <w:r w:rsidR="00D533C1">
          <w:rPr>
            <w:rFonts w:ascii="Times New Roman" w:hAnsi="Times New Roman" w:cs="Times"/>
            <w:noProof/>
            <w:color w:val="000000"/>
            <w:szCs w:val="21"/>
            <w:rPrChange w:id="35">
              <w:rPr>
                <w:noProof/>
              </w:rPr>
            </w:rPrChange>
          </w:rPr>
          <w:drawing>
            <wp:inline distT="0" distB="0" distL="0" distR="0">
              <wp:extent cx="3223260" cy="952500"/>
              <wp:effectExtent l="19050" t="0" r="0" b="0"/>
              <wp:docPr id="5" name="Picture 4" descr="Lab 2 E Circui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ab 2 E Circuit.png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23260" cy="952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55398" w:rsidRDefault="00255398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ns w:id="36" w:author="Wade" w:date="2017-10-27T17:33:00Z"/>
          <w:rFonts w:ascii="Times New Roman" w:hAnsi="Times New Roman" w:cs="Times"/>
          <w:color w:val="000000"/>
          <w:szCs w:val="21"/>
        </w:rPr>
      </w:pPr>
    </w:p>
    <w:p w:rsidR="00704DEB" w:rsidRDefault="00704DEB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ns w:id="37" w:author="Wade" w:date="2017-10-27T17:44:00Z"/>
          <w:rFonts w:ascii="Times New Roman" w:hAnsi="Times New Roman" w:cs="Times"/>
          <w:color w:val="000000"/>
          <w:szCs w:val="21"/>
        </w:rPr>
      </w:pPr>
      <w:ins w:id="38" w:author="Wade" w:date="2017-10-27T17:33:00Z">
        <w:r>
          <w:rPr>
            <w:rFonts w:ascii="Times New Roman" w:hAnsi="Times New Roman" w:cs="Times"/>
            <w:color w:val="000000"/>
            <w:szCs w:val="21"/>
          </w:rPr>
          <w:tab/>
        </w:r>
        <w:r>
          <w:rPr>
            <w:rFonts w:ascii="Times New Roman" w:hAnsi="Times New Roman" w:cs="Times"/>
            <w:color w:val="000000"/>
            <w:szCs w:val="21"/>
          </w:rPr>
          <w:tab/>
          <w:t xml:space="preserve">f = </w:t>
        </w:r>
      </w:ins>
      <w:ins w:id="39" w:author="Wade" w:date="2017-10-27T17:45:00Z">
        <w:r w:rsidR="00DC390C">
          <w:rPr>
            <w:rFonts w:ascii="Times New Roman" w:hAnsi="Times New Roman" w:cs="Times"/>
            <w:color w:val="000000"/>
            <w:szCs w:val="21"/>
          </w:rPr>
          <w:t>BD’ + C’D’ + BC’</w:t>
        </w:r>
      </w:ins>
    </w:p>
    <w:p w:rsidR="00DC390C" w:rsidRDefault="00DC390C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ns w:id="40" w:author="Wade" w:date="2017-10-27T17:44:00Z"/>
          <w:rFonts w:ascii="Times New Roman" w:hAnsi="Times New Roman" w:cs="Times"/>
          <w:color w:val="000000"/>
          <w:szCs w:val="21"/>
        </w:rPr>
      </w:pPr>
    </w:p>
    <w:p w:rsidR="00DC390C" w:rsidRDefault="00DC390C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ns w:id="41" w:author="Wade" w:date="2017-10-27T17:47:00Z"/>
          <w:rFonts w:ascii="Times New Roman" w:hAnsi="Times New Roman" w:cs="Times"/>
          <w:color w:val="000000"/>
          <w:szCs w:val="21"/>
        </w:rPr>
      </w:pPr>
      <w:ins w:id="42" w:author="Wade" w:date="2017-10-27T17:47:00Z">
        <w:r>
          <w:rPr>
            <w:rFonts w:ascii="Times New Roman" w:hAnsi="Times New Roman" w:cs="Times"/>
            <w:color w:val="000000"/>
            <w:szCs w:val="21"/>
          </w:rPr>
          <w:tab/>
        </w:r>
        <w:r>
          <w:rPr>
            <w:rFonts w:ascii="Times New Roman" w:hAnsi="Times New Roman" w:cs="Times"/>
            <w:color w:val="000000"/>
            <w:szCs w:val="21"/>
          </w:rPr>
          <w:tab/>
        </w:r>
        <w:r w:rsidR="00D533C1">
          <w:rPr>
            <w:rFonts w:ascii="Times New Roman" w:hAnsi="Times New Roman" w:cs="Times"/>
            <w:noProof/>
            <w:color w:val="000000"/>
            <w:szCs w:val="21"/>
            <w:rPrChange w:id="43">
              <w:rPr>
                <w:noProof/>
              </w:rPr>
            </w:rPrChange>
          </w:rPr>
          <w:drawing>
            <wp:inline distT="0" distB="0" distL="0" distR="0">
              <wp:extent cx="3329940" cy="1524000"/>
              <wp:effectExtent l="19050" t="0" r="3810" b="0"/>
              <wp:docPr id="7" name="Picture 6" descr="Lab 2 F Circui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ab 2 F Circuit.png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29940" cy="1524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C390C" w:rsidRDefault="00DC390C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ns w:id="44" w:author="Wade" w:date="2017-10-27T17:56:00Z"/>
          <w:rFonts w:ascii="Times New Roman" w:hAnsi="Times New Roman" w:cs="Times"/>
          <w:color w:val="000000"/>
          <w:szCs w:val="21"/>
        </w:rPr>
      </w:pPr>
    </w:p>
    <w:p w:rsidR="001D67AF" w:rsidRDefault="001D67AF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ns w:id="45" w:author="Wade" w:date="2017-10-27T17:56:00Z"/>
          <w:rFonts w:ascii="Times New Roman" w:hAnsi="Times New Roman" w:cs="Times"/>
          <w:color w:val="000000"/>
          <w:szCs w:val="21"/>
        </w:rPr>
      </w:pPr>
    </w:p>
    <w:p w:rsidR="001D67AF" w:rsidRDefault="001D67AF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ns w:id="46" w:author="Wade" w:date="2017-10-27T17:56:00Z"/>
          <w:rFonts w:ascii="Times New Roman" w:hAnsi="Times New Roman" w:cs="Times"/>
          <w:color w:val="000000"/>
          <w:szCs w:val="21"/>
        </w:rPr>
      </w:pPr>
    </w:p>
    <w:p w:rsidR="001D67AF" w:rsidRDefault="001D67AF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ns w:id="47" w:author="Wade" w:date="2017-10-27T17:56:00Z"/>
          <w:rFonts w:ascii="Times New Roman" w:hAnsi="Times New Roman" w:cs="Times"/>
          <w:color w:val="000000"/>
          <w:szCs w:val="21"/>
        </w:rPr>
      </w:pPr>
    </w:p>
    <w:p w:rsidR="001D67AF" w:rsidRDefault="001D67AF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ns w:id="48" w:author="Wade" w:date="2017-10-27T17:56:00Z"/>
          <w:rFonts w:ascii="Times New Roman" w:hAnsi="Times New Roman" w:cs="Times"/>
          <w:color w:val="000000"/>
          <w:szCs w:val="21"/>
        </w:rPr>
      </w:pPr>
    </w:p>
    <w:p w:rsidR="001D67AF" w:rsidRDefault="001D67AF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ns w:id="49" w:author="Wade" w:date="2017-10-27T17:56:00Z"/>
          <w:rFonts w:ascii="Times New Roman" w:hAnsi="Times New Roman" w:cs="Times"/>
          <w:color w:val="000000"/>
          <w:szCs w:val="21"/>
        </w:rPr>
      </w:pPr>
    </w:p>
    <w:p w:rsidR="001D67AF" w:rsidRDefault="001D67AF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ns w:id="50" w:author="Wade" w:date="2017-10-27T17:47:00Z"/>
          <w:rFonts w:ascii="Times New Roman" w:hAnsi="Times New Roman" w:cs="Times"/>
          <w:color w:val="000000"/>
          <w:szCs w:val="21"/>
        </w:rPr>
      </w:pPr>
    </w:p>
    <w:p w:rsidR="00DC390C" w:rsidRDefault="00DC390C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ns w:id="51" w:author="Wade" w:date="2017-10-27T17:55:00Z"/>
          <w:rFonts w:ascii="Times New Roman" w:hAnsi="Times New Roman" w:cs="Times"/>
          <w:color w:val="000000"/>
          <w:szCs w:val="21"/>
        </w:rPr>
      </w:pPr>
      <w:ins w:id="52" w:author="Wade" w:date="2017-10-27T17:47:00Z">
        <w:r>
          <w:rPr>
            <w:rFonts w:ascii="Times New Roman" w:hAnsi="Times New Roman" w:cs="Times"/>
            <w:color w:val="000000"/>
            <w:szCs w:val="21"/>
          </w:rPr>
          <w:tab/>
        </w:r>
        <w:r>
          <w:rPr>
            <w:rFonts w:ascii="Times New Roman" w:hAnsi="Times New Roman" w:cs="Times"/>
            <w:color w:val="000000"/>
            <w:szCs w:val="21"/>
          </w:rPr>
          <w:tab/>
          <w:t xml:space="preserve">g = </w:t>
        </w:r>
      </w:ins>
      <w:ins w:id="53" w:author="Wade" w:date="2017-10-27T17:55:00Z">
        <w:r w:rsidR="001D67AF">
          <w:rPr>
            <w:rFonts w:ascii="Times New Roman" w:hAnsi="Times New Roman" w:cs="Times"/>
            <w:color w:val="000000"/>
            <w:szCs w:val="21"/>
          </w:rPr>
          <w:t>BC’ + CB’ + CD’</w:t>
        </w:r>
      </w:ins>
    </w:p>
    <w:p w:rsidR="001D67AF" w:rsidRDefault="001D67AF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ns w:id="54" w:author="Wade" w:date="2017-10-27T17:55:00Z"/>
          <w:rFonts w:ascii="Times New Roman" w:hAnsi="Times New Roman" w:cs="Times"/>
          <w:color w:val="000000"/>
          <w:szCs w:val="21"/>
        </w:rPr>
      </w:pPr>
    </w:p>
    <w:p w:rsidR="001D67AF" w:rsidRDefault="001D67AF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ns w:id="55" w:author="Wade" w:date="2017-10-27T17:47:00Z"/>
          <w:rFonts w:ascii="Times New Roman" w:hAnsi="Times New Roman" w:cs="Times"/>
          <w:color w:val="000000"/>
          <w:szCs w:val="21"/>
        </w:rPr>
      </w:pPr>
      <w:ins w:id="56" w:author="Wade" w:date="2017-10-27T17:55:00Z">
        <w:r>
          <w:rPr>
            <w:rFonts w:ascii="Times New Roman" w:hAnsi="Times New Roman" w:cs="Times"/>
            <w:color w:val="000000"/>
            <w:szCs w:val="21"/>
          </w:rPr>
          <w:tab/>
        </w:r>
        <w:r>
          <w:rPr>
            <w:rFonts w:ascii="Times New Roman" w:hAnsi="Times New Roman" w:cs="Times"/>
            <w:color w:val="000000"/>
            <w:szCs w:val="21"/>
          </w:rPr>
          <w:tab/>
        </w:r>
        <w:r w:rsidR="00D533C1">
          <w:rPr>
            <w:rFonts w:ascii="Times New Roman" w:hAnsi="Times New Roman" w:cs="Times"/>
            <w:noProof/>
            <w:color w:val="000000"/>
            <w:szCs w:val="21"/>
            <w:rPrChange w:id="57">
              <w:rPr>
                <w:noProof/>
              </w:rPr>
            </w:rPrChange>
          </w:rPr>
          <w:drawing>
            <wp:inline distT="0" distB="0" distL="0" distR="0">
              <wp:extent cx="3794760" cy="1524000"/>
              <wp:effectExtent l="19050" t="0" r="0" b="0"/>
              <wp:docPr id="8" name="Picture 7" descr="Lab 2 G Circui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ab 2 G Circuit.png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94760" cy="1524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C390C" w:rsidRDefault="00DC390C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ins w:id="58" w:author="Wade" w:date="2017-10-27T17:47:00Z"/>
          <w:rFonts w:ascii="Times New Roman" w:hAnsi="Times New Roman" w:cs="Times"/>
          <w:color w:val="000000"/>
          <w:szCs w:val="21"/>
        </w:rPr>
      </w:pPr>
    </w:p>
    <w:p w:rsidR="00DC390C" w:rsidRDefault="00DC390C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"/>
          <w:color w:val="000000"/>
          <w:szCs w:val="21"/>
        </w:rPr>
      </w:pPr>
      <w:ins w:id="59" w:author="Wade" w:date="2017-10-27T17:47:00Z">
        <w:r>
          <w:rPr>
            <w:rFonts w:ascii="Times New Roman" w:hAnsi="Times New Roman" w:cs="Times"/>
            <w:color w:val="000000"/>
            <w:szCs w:val="21"/>
          </w:rPr>
          <w:tab/>
        </w:r>
        <w:r>
          <w:rPr>
            <w:rFonts w:ascii="Times New Roman" w:hAnsi="Times New Roman" w:cs="Times"/>
            <w:color w:val="000000"/>
            <w:szCs w:val="21"/>
          </w:rPr>
          <w:tab/>
        </w:r>
      </w:ins>
    </w:p>
    <w:p w:rsidR="009F3833" w:rsidRPr="00BF50CF" w:rsidRDefault="009F3833" w:rsidP="009F3833">
      <w:pPr>
        <w:pStyle w:val="ColorfulList-Accent11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Times New Roman" w:hAnsi="Times New Roman"/>
        </w:rPr>
      </w:pPr>
      <w:r w:rsidRPr="00B43527">
        <w:rPr>
          <w:rFonts w:ascii="Times New Roman" w:hAnsi="Times New Roman" w:cs="Times"/>
          <w:color w:val="000000"/>
          <w:szCs w:val="21"/>
        </w:rPr>
        <w:t xml:space="preserve">For an extra 5 points (NOT 5%) added to the final exam grade, construct the circuit to display (0 </w:t>
      </w:r>
      <w:r w:rsidRPr="00B43527">
        <w:sym w:font="Wingdings" w:char="F0E0"/>
      </w:r>
      <w:r w:rsidRPr="00B43527">
        <w:rPr>
          <w:rFonts w:ascii="Times New Roman" w:hAnsi="Times New Roman" w:cs="Times"/>
          <w:color w:val="000000"/>
          <w:szCs w:val="21"/>
        </w:rPr>
        <w:t xml:space="preserve"> 7). Warning: this is a lot of wiring. For an additional 5 points, connect this circuit to the 3-bit synchronous counter output in lab 3.</w:t>
      </w:r>
    </w:p>
    <w:p w:rsidR="009F3833" w:rsidRDefault="009F3833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</w:rPr>
      </w:pPr>
    </w:p>
    <w:p w:rsidR="009F3833" w:rsidRDefault="0003603A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typed-up report </w:t>
      </w:r>
      <w:r w:rsidR="009F3833">
        <w:rPr>
          <w:rFonts w:ascii="Times New Roman" w:hAnsi="Times New Roman"/>
        </w:rPr>
        <w:t>should include:</w:t>
      </w:r>
    </w:p>
    <w:p w:rsidR="009F3833" w:rsidRDefault="009F3833" w:rsidP="009F3833">
      <w:pPr>
        <w:pStyle w:val="ColorfulList-Accent11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Completed truth table and K-maps for all segments</w:t>
      </w:r>
    </w:p>
    <w:p w:rsidR="009F3833" w:rsidRDefault="009F3833" w:rsidP="009F3833">
      <w:pPr>
        <w:pStyle w:val="ColorfulList-Accent11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Circuit diagrams for the segments that you will use</w:t>
      </w:r>
    </w:p>
    <w:p w:rsidR="009F3833" w:rsidRDefault="009F3833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</w:rPr>
      </w:pPr>
    </w:p>
    <w:p w:rsidR="009F3833" w:rsidRDefault="009F3833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The grading for this lab is as follows:  (40% report and 60% demo)</w:t>
      </w:r>
    </w:p>
    <w:p w:rsidR="009F3833" w:rsidRDefault="009F3833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Times New Roman" w:hAnsi="Times New Roman"/>
        </w:rPr>
      </w:pPr>
      <w:r>
        <w:rPr>
          <w:rFonts w:ascii="Times New Roman" w:hAnsi="Times New Roman"/>
        </w:rPr>
        <w:t>Truth table …………………5%</w:t>
      </w:r>
    </w:p>
    <w:p w:rsidR="009F3833" w:rsidRDefault="009F3833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Times New Roman" w:hAnsi="Times New Roman"/>
        </w:rPr>
      </w:pPr>
      <w:r>
        <w:rPr>
          <w:rFonts w:ascii="Times New Roman" w:hAnsi="Times New Roman"/>
        </w:rPr>
        <w:t>K-Maps……………………20%</w:t>
      </w:r>
    </w:p>
    <w:p w:rsidR="009F3833" w:rsidRPr="00BF50CF" w:rsidRDefault="009F3833" w:rsidP="009F38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Times New Roman" w:hAnsi="Times New Roman"/>
        </w:rPr>
      </w:pPr>
      <w:r>
        <w:rPr>
          <w:rFonts w:ascii="Times New Roman" w:hAnsi="Times New Roman"/>
        </w:rPr>
        <w:t>Circuit diagrams…………..1</w:t>
      </w:r>
      <w:r w:rsidR="0003603A">
        <w:rPr>
          <w:rFonts w:ascii="Times New Roman" w:hAnsi="Times New Roman"/>
        </w:rPr>
        <w:t>5</w:t>
      </w:r>
      <w:r>
        <w:rPr>
          <w:rFonts w:ascii="Times New Roman" w:hAnsi="Times New Roman"/>
        </w:rPr>
        <w:t>%</w:t>
      </w:r>
    </w:p>
    <w:sectPr w:rsidR="009F3833" w:rsidRPr="00BF50CF" w:rsidSect="009F383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pple Symbol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8FB0CE66"/>
    <w:lvl w:ilvl="0">
      <w:start w:val="1"/>
      <w:numFmt w:val="bullet"/>
      <w:pStyle w:val="PlaceholderText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Spacing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9F14B0"/>
    <w:multiLevelType w:val="hybridMultilevel"/>
    <w:tmpl w:val="B3FC81BC"/>
    <w:lvl w:ilvl="0" w:tplc="0409000F">
      <w:start w:val="1"/>
      <w:numFmt w:val="decimal"/>
      <w:lvlText w:val="%1."/>
      <w:lvlJc w:val="left"/>
      <w:pPr>
        <w:ind w:left="2360" w:hanging="360"/>
      </w:pPr>
    </w:lvl>
    <w:lvl w:ilvl="1" w:tplc="04090019" w:tentative="1">
      <w:start w:val="1"/>
      <w:numFmt w:val="lowerLetter"/>
      <w:lvlText w:val="%2."/>
      <w:lvlJc w:val="left"/>
      <w:pPr>
        <w:ind w:left="3080" w:hanging="360"/>
      </w:pPr>
    </w:lvl>
    <w:lvl w:ilvl="2" w:tplc="0409001B" w:tentative="1">
      <w:start w:val="1"/>
      <w:numFmt w:val="lowerRoman"/>
      <w:lvlText w:val="%3."/>
      <w:lvlJc w:val="right"/>
      <w:pPr>
        <w:ind w:left="3800" w:hanging="180"/>
      </w:pPr>
    </w:lvl>
    <w:lvl w:ilvl="3" w:tplc="0409000F" w:tentative="1">
      <w:start w:val="1"/>
      <w:numFmt w:val="decimal"/>
      <w:lvlText w:val="%4."/>
      <w:lvlJc w:val="left"/>
      <w:pPr>
        <w:ind w:left="4520" w:hanging="360"/>
      </w:pPr>
    </w:lvl>
    <w:lvl w:ilvl="4" w:tplc="04090019" w:tentative="1">
      <w:start w:val="1"/>
      <w:numFmt w:val="lowerLetter"/>
      <w:lvlText w:val="%5."/>
      <w:lvlJc w:val="left"/>
      <w:pPr>
        <w:ind w:left="5240" w:hanging="360"/>
      </w:pPr>
    </w:lvl>
    <w:lvl w:ilvl="5" w:tplc="0409001B" w:tentative="1">
      <w:start w:val="1"/>
      <w:numFmt w:val="lowerRoman"/>
      <w:lvlText w:val="%6."/>
      <w:lvlJc w:val="right"/>
      <w:pPr>
        <w:ind w:left="5960" w:hanging="180"/>
      </w:pPr>
    </w:lvl>
    <w:lvl w:ilvl="6" w:tplc="0409000F" w:tentative="1">
      <w:start w:val="1"/>
      <w:numFmt w:val="decimal"/>
      <w:lvlText w:val="%7."/>
      <w:lvlJc w:val="left"/>
      <w:pPr>
        <w:ind w:left="6680" w:hanging="360"/>
      </w:pPr>
    </w:lvl>
    <w:lvl w:ilvl="7" w:tplc="04090019" w:tentative="1">
      <w:start w:val="1"/>
      <w:numFmt w:val="lowerLetter"/>
      <w:lvlText w:val="%8."/>
      <w:lvlJc w:val="left"/>
      <w:pPr>
        <w:ind w:left="7400" w:hanging="360"/>
      </w:pPr>
    </w:lvl>
    <w:lvl w:ilvl="8" w:tplc="0409001B" w:tentative="1">
      <w:start w:val="1"/>
      <w:numFmt w:val="lowerRoman"/>
      <w:lvlText w:val="%9."/>
      <w:lvlJc w:val="right"/>
      <w:pPr>
        <w:ind w:left="8120" w:hanging="180"/>
      </w:pPr>
    </w:lvl>
  </w:abstractNum>
  <w:abstractNum w:abstractNumId="2">
    <w:nsid w:val="18E405B2"/>
    <w:multiLevelType w:val="hybridMultilevel"/>
    <w:tmpl w:val="A790C790"/>
    <w:lvl w:ilvl="0" w:tplc="BB08B81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60" w:hanging="180"/>
      </w:pPr>
    </w:lvl>
    <w:lvl w:ilvl="3" w:tplc="0409000F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">
    <w:nsid w:val="326349D4"/>
    <w:multiLevelType w:val="hybridMultilevel"/>
    <w:tmpl w:val="0FE2AAF0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4">
    <w:nsid w:val="3AA20C0D"/>
    <w:multiLevelType w:val="hybridMultilevel"/>
    <w:tmpl w:val="F7B22982"/>
    <w:lvl w:ilvl="0" w:tplc="0409000F">
      <w:start w:val="1"/>
      <w:numFmt w:val="upperRoman"/>
      <w:lvlText w:val="%1.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5">
    <w:nsid w:val="499D5BDF"/>
    <w:multiLevelType w:val="hybridMultilevel"/>
    <w:tmpl w:val="A192D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B43527"/>
    <w:rsid w:val="00017EE9"/>
    <w:rsid w:val="0003603A"/>
    <w:rsid w:val="001D67AF"/>
    <w:rsid w:val="00255398"/>
    <w:rsid w:val="002D53C9"/>
    <w:rsid w:val="00343BCD"/>
    <w:rsid w:val="00515CF7"/>
    <w:rsid w:val="00571D8A"/>
    <w:rsid w:val="00585C9A"/>
    <w:rsid w:val="006539FA"/>
    <w:rsid w:val="00704DEB"/>
    <w:rsid w:val="008D4AFE"/>
    <w:rsid w:val="009F3833"/>
    <w:rsid w:val="00AB24D5"/>
    <w:rsid w:val="00B303EA"/>
    <w:rsid w:val="00B43527"/>
    <w:rsid w:val="00BE662B"/>
    <w:rsid w:val="00D347F5"/>
    <w:rsid w:val="00D533C1"/>
    <w:rsid w:val="00DC390C"/>
    <w:rsid w:val="00DF74D0"/>
    <w:rsid w:val="00E22F11"/>
    <w:rsid w:val="00EC5838"/>
    <w:rsid w:val="00F2743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Table Theme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F9147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B43527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F54200"/>
    <w:rPr>
      <w:color w:val="0000D4"/>
      <w:u w:val="single"/>
    </w:rPr>
  </w:style>
  <w:style w:type="character" w:styleId="FollowedHyperlink">
    <w:name w:val="FollowedHyperlink"/>
    <w:basedOn w:val="DefaultParagraphFont"/>
    <w:uiPriority w:val="99"/>
    <w:rsid w:val="00F54200"/>
    <w:rPr>
      <w:color w:val="993366"/>
      <w:u w:val="single"/>
    </w:rPr>
  </w:style>
  <w:style w:type="paragraph" w:customStyle="1" w:styleId="font5">
    <w:name w:val="font5"/>
    <w:basedOn w:val="Normal"/>
    <w:rsid w:val="00F54200"/>
    <w:pPr>
      <w:spacing w:beforeLines="1" w:afterLines="1"/>
    </w:pPr>
    <w:rPr>
      <w:rFonts w:ascii="Verdana" w:hAnsi="Verdana"/>
      <w:sz w:val="16"/>
      <w:szCs w:val="16"/>
    </w:rPr>
  </w:style>
  <w:style w:type="paragraph" w:customStyle="1" w:styleId="xl24">
    <w:name w:val="xl24"/>
    <w:basedOn w:val="Normal"/>
    <w:rsid w:val="00F54200"/>
    <w:pPr>
      <w:pBdr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pBdr>
      <w:spacing w:beforeLines="1" w:afterLines="1"/>
      <w:jc w:val="center"/>
    </w:pPr>
    <w:rPr>
      <w:rFonts w:ascii="Times" w:hAnsi="Times"/>
      <w:sz w:val="20"/>
      <w:szCs w:val="20"/>
    </w:rPr>
  </w:style>
  <w:style w:type="paragraph" w:customStyle="1" w:styleId="xl25">
    <w:name w:val="xl25"/>
    <w:basedOn w:val="Normal"/>
    <w:rsid w:val="00F54200"/>
    <w:pPr>
      <w:pBdr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pBdr>
      <w:spacing w:beforeLines="1" w:afterLines="1"/>
    </w:pPr>
    <w:rPr>
      <w:rFonts w:ascii="Times" w:hAnsi="Times"/>
      <w:sz w:val="20"/>
      <w:szCs w:val="20"/>
    </w:rPr>
  </w:style>
  <w:style w:type="paragraph" w:customStyle="1" w:styleId="xl26">
    <w:name w:val="xl26"/>
    <w:basedOn w:val="Normal"/>
    <w:rsid w:val="00F54200"/>
    <w:pPr>
      <w:pBdr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pBdr>
      <w:spacing w:beforeLines="1" w:afterLines="1"/>
      <w:jc w:val="center"/>
      <w:textAlignment w:val="center"/>
    </w:pPr>
    <w:rPr>
      <w:rFonts w:ascii="Times" w:hAnsi="Times"/>
      <w:b/>
      <w:bCs/>
      <w:sz w:val="20"/>
      <w:szCs w:val="20"/>
    </w:rPr>
  </w:style>
  <w:style w:type="paragraph" w:customStyle="1" w:styleId="xl27">
    <w:name w:val="xl27"/>
    <w:basedOn w:val="Normal"/>
    <w:rsid w:val="00F54200"/>
    <w:pPr>
      <w:pBdr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pBdr>
      <w:spacing w:beforeLines="1" w:afterLines="1"/>
      <w:textAlignment w:val="center"/>
    </w:pPr>
    <w:rPr>
      <w:rFonts w:ascii="Times" w:hAnsi="Times"/>
      <w:b/>
      <w:bCs/>
      <w:sz w:val="20"/>
      <w:szCs w:val="20"/>
    </w:rPr>
  </w:style>
  <w:style w:type="paragraph" w:customStyle="1" w:styleId="xl28">
    <w:name w:val="xl28"/>
    <w:basedOn w:val="Normal"/>
    <w:rsid w:val="00F54200"/>
    <w:pPr>
      <w:pBdr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pBdr>
      <w:spacing w:beforeLines="1" w:afterLines="1"/>
      <w:jc w:val="center"/>
    </w:pPr>
    <w:rPr>
      <w:rFonts w:ascii="Times" w:hAnsi="Times"/>
      <w:b/>
      <w:bCs/>
      <w:sz w:val="20"/>
      <w:szCs w:val="20"/>
    </w:rPr>
  </w:style>
  <w:style w:type="paragraph" w:customStyle="1" w:styleId="xl29">
    <w:name w:val="xl29"/>
    <w:basedOn w:val="Normal"/>
    <w:rsid w:val="00F54200"/>
    <w:pPr>
      <w:pBdr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pBdr>
      <w:spacing w:beforeLines="1" w:afterLines="1"/>
      <w:jc w:val="center"/>
    </w:pPr>
    <w:rPr>
      <w:rFonts w:ascii="Times" w:hAnsi="Times"/>
      <w:b/>
      <w:bCs/>
      <w:i/>
      <w:iCs/>
      <w:sz w:val="20"/>
      <w:szCs w:val="20"/>
    </w:rPr>
  </w:style>
  <w:style w:type="paragraph" w:customStyle="1" w:styleId="xl30">
    <w:name w:val="xl30"/>
    <w:basedOn w:val="Normal"/>
    <w:rsid w:val="00F54200"/>
    <w:pPr>
      <w:pBdr>
        <w:top w:val="double" w:sz="6" w:space="0" w:color="auto"/>
        <w:bottom w:val="double" w:sz="6" w:space="0" w:color="auto"/>
        <w:right w:val="double" w:sz="6" w:space="0" w:color="auto"/>
      </w:pBdr>
      <w:spacing w:beforeLines="1" w:afterLines="1"/>
      <w:jc w:val="center"/>
    </w:pPr>
    <w:rPr>
      <w:rFonts w:ascii="Times" w:hAnsi="Times"/>
      <w:b/>
      <w:bCs/>
      <w:sz w:val="20"/>
      <w:szCs w:val="20"/>
    </w:rPr>
  </w:style>
  <w:style w:type="paragraph" w:customStyle="1" w:styleId="xl31">
    <w:name w:val="xl31"/>
    <w:basedOn w:val="Normal"/>
    <w:rsid w:val="00F54200"/>
    <w:pPr>
      <w:pBdr>
        <w:top w:val="double" w:sz="6" w:space="0" w:color="auto"/>
        <w:bottom w:val="double" w:sz="6" w:space="0" w:color="auto"/>
        <w:right w:val="double" w:sz="6" w:space="0" w:color="auto"/>
      </w:pBdr>
      <w:spacing w:beforeLines="1" w:afterLines="1"/>
      <w:jc w:val="center"/>
    </w:pPr>
    <w:rPr>
      <w:rFonts w:ascii="Times" w:hAnsi="Times"/>
      <w:b/>
      <w:bCs/>
      <w:i/>
      <w:iCs/>
      <w:sz w:val="20"/>
      <w:szCs w:val="20"/>
    </w:rPr>
  </w:style>
  <w:style w:type="paragraph" w:customStyle="1" w:styleId="xl32">
    <w:name w:val="xl32"/>
    <w:basedOn w:val="Normal"/>
    <w:rsid w:val="00F54200"/>
    <w:pPr>
      <w:pBdr>
        <w:top w:val="double" w:sz="6" w:space="0" w:color="auto"/>
        <w:bottom w:val="double" w:sz="6" w:space="0" w:color="auto"/>
        <w:right w:val="double" w:sz="6" w:space="0" w:color="auto"/>
      </w:pBdr>
      <w:spacing w:beforeLines="1" w:afterLines="1"/>
    </w:pPr>
    <w:rPr>
      <w:rFonts w:ascii="Times" w:hAnsi="Times"/>
      <w:sz w:val="20"/>
      <w:szCs w:val="20"/>
    </w:rPr>
  </w:style>
  <w:style w:type="paragraph" w:customStyle="1" w:styleId="xl33">
    <w:name w:val="xl33"/>
    <w:basedOn w:val="Normal"/>
    <w:rsid w:val="00F54200"/>
    <w:pPr>
      <w:pBdr>
        <w:top w:val="double" w:sz="6" w:space="0" w:color="auto"/>
        <w:left w:val="double" w:sz="6" w:space="0" w:color="auto"/>
        <w:bottom w:val="double" w:sz="6" w:space="0" w:color="auto"/>
        <w:right w:val="single" w:sz="8" w:space="0" w:color="auto"/>
      </w:pBdr>
      <w:spacing w:beforeLines="1" w:afterLines="1"/>
      <w:jc w:val="center"/>
    </w:pPr>
    <w:rPr>
      <w:rFonts w:ascii="Times" w:hAnsi="Times"/>
      <w:b/>
      <w:bCs/>
      <w:sz w:val="20"/>
      <w:szCs w:val="20"/>
    </w:rPr>
  </w:style>
  <w:style w:type="paragraph" w:customStyle="1" w:styleId="xl34">
    <w:name w:val="xl34"/>
    <w:basedOn w:val="Normal"/>
    <w:rsid w:val="00F54200"/>
    <w:pPr>
      <w:pBdr>
        <w:top w:val="double" w:sz="6" w:space="0" w:color="auto"/>
        <w:left w:val="double" w:sz="6" w:space="0" w:color="auto"/>
        <w:bottom w:val="double" w:sz="6" w:space="0" w:color="auto"/>
        <w:right w:val="single" w:sz="8" w:space="0" w:color="auto"/>
      </w:pBdr>
      <w:spacing w:beforeLines="1" w:afterLines="1"/>
      <w:jc w:val="center"/>
    </w:pPr>
    <w:rPr>
      <w:rFonts w:ascii="Times" w:hAnsi="Times"/>
      <w:sz w:val="20"/>
      <w:szCs w:val="20"/>
    </w:rPr>
  </w:style>
  <w:style w:type="paragraph" w:customStyle="1" w:styleId="PlaceholderText1">
    <w:name w:val="Placeholder Text1"/>
    <w:basedOn w:val="Normal"/>
    <w:rsid w:val="00325C3A"/>
    <w:pPr>
      <w:keepNext/>
      <w:numPr>
        <w:numId w:val="3"/>
      </w:numPr>
      <w:contextualSpacing/>
      <w:outlineLvl w:val="0"/>
    </w:pPr>
    <w:rPr>
      <w:rFonts w:ascii="Verdana" w:eastAsia="MS Gothic" w:hAnsi="Verdana"/>
    </w:rPr>
  </w:style>
  <w:style w:type="paragraph" w:styleId="NoSpacing">
    <w:name w:val="No Spacing"/>
    <w:basedOn w:val="Normal"/>
    <w:qFormat/>
    <w:rsid w:val="00325C3A"/>
    <w:pPr>
      <w:keepNext/>
      <w:numPr>
        <w:ilvl w:val="1"/>
        <w:numId w:val="3"/>
      </w:numPr>
      <w:contextualSpacing/>
      <w:outlineLvl w:val="1"/>
    </w:pPr>
    <w:rPr>
      <w:rFonts w:ascii="Verdana" w:eastAsia="MS Gothic" w:hAnsi="Verdana"/>
    </w:rPr>
  </w:style>
  <w:style w:type="paragraph" w:customStyle="1" w:styleId="NoteLevel3">
    <w:name w:val="Note Level 3"/>
    <w:basedOn w:val="Normal"/>
    <w:rsid w:val="00325C3A"/>
    <w:pPr>
      <w:keepNext/>
      <w:numPr>
        <w:ilvl w:val="2"/>
        <w:numId w:val="3"/>
      </w:numPr>
      <w:contextualSpacing/>
      <w:outlineLvl w:val="2"/>
    </w:pPr>
    <w:rPr>
      <w:rFonts w:ascii="Verdana" w:eastAsia="MS Gothic" w:hAnsi="Verdana"/>
    </w:rPr>
  </w:style>
  <w:style w:type="paragraph" w:customStyle="1" w:styleId="NoteLevel4">
    <w:name w:val="Note Level 4"/>
    <w:basedOn w:val="Normal"/>
    <w:rsid w:val="00325C3A"/>
    <w:pPr>
      <w:keepNext/>
      <w:numPr>
        <w:ilvl w:val="3"/>
        <w:numId w:val="3"/>
      </w:numPr>
      <w:contextualSpacing/>
      <w:outlineLvl w:val="3"/>
    </w:pPr>
    <w:rPr>
      <w:rFonts w:ascii="Verdana" w:eastAsia="MS Gothic" w:hAnsi="Verdana"/>
    </w:rPr>
  </w:style>
  <w:style w:type="paragraph" w:customStyle="1" w:styleId="NoteLevel5">
    <w:name w:val="Note Level 5"/>
    <w:basedOn w:val="Normal"/>
    <w:rsid w:val="00325C3A"/>
    <w:pPr>
      <w:keepNext/>
      <w:numPr>
        <w:ilvl w:val="4"/>
        <w:numId w:val="3"/>
      </w:numPr>
      <w:contextualSpacing/>
      <w:outlineLvl w:val="4"/>
    </w:pPr>
    <w:rPr>
      <w:rFonts w:ascii="Verdana" w:eastAsia="MS Gothic" w:hAnsi="Verdana"/>
    </w:rPr>
  </w:style>
  <w:style w:type="paragraph" w:customStyle="1" w:styleId="NoteLevel6">
    <w:name w:val="Note Level 6"/>
    <w:basedOn w:val="Normal"/>
    <w:rsid w:val="00325C3A"/>
    <w:pPr>
      <w:keepNext/>
      <w:numPr>
        <w:ilvl w:val="5"/>
        <w:numId w:val="3"/>
      </w:numPr>
      <w:contextualSpacing/>
      <w:outlineLvl w:val="5"/>
    </w:pPr>
    <w:rPr>
      <w:rFonts w:ascii="Verdana" w:eastAsia="MS Gothic" w:hAnsi="Verdana"/>
    </w:rPr>
  </w:style>
  <w:style w:type="paragraph" w:customStyle="1" w:styleId="NoteLevel7">
    <w:name w:val="Note Level 7"/>
    <w:basedOn w:val="Normal"/>
    <w:rsid w:val="00325C3A"/>
    <w:pPr>
      <w:keepNext/>
      <w:numPr>
        <w:ilvl w:val="6"/>
        <w:numId w:val="3"/>
      </w:numPr>
      <w:contextualSpacing/>
      <w:outlineLvl w:val="6"/>
    </w:pPr>
    <w:rPr>
      <w:rFonts w:ascii="Verdana" w:eastAsia="MS Gothic" w:hAnsi="Verdana"/>
    </w:rPr>
  </w:style>
  <w:style w:type="paragraph" w:customStyle="1" w:styleId="NoteLevel8">
    <w:name w:val="Note Level 8"/>
    <w:basedOn w:val="Normal"/>
    <w:rsid w:val="00325C3A"/>
    <w:pPr>
      <w:keepNext/>
      <w:numPr>
        <w:ilvl w:val="7"/>
        <w:numId w:val="3"/>
      </w:numPr>
      <w:contextualSpacing/>
      <w:outlineLvl w:val="7"/>
    </w:pPr>
    <w:rPr>
      <w:rFonts w:ascii="Verdana" w:eastAsia="MS Gothic" w:hAnsi="Verdana"/>
    </w:rPr>
  </w:style>
  <w:style w:type="paragraph" w:customStyle="1" w:styleId="NoteLevel9">
    <w:name w:val="Note Level 9"/>
    <w:basedOn w:val="Normal"/>
    <w:rsid w:val="00325C3A"/>
    <w:pPr>
      <w:keepNext/>
      <w:numPr>
        <w:ilvl w:val="8"/>
        <w:numId w:val="3"/>
      </w:numPr>
      <w:contextualSpacing/>
      <w:outlineLvl w:val="8"/>
    </w:pPr>
    <w:rPr>
      <w:rFonts w:ascii="Verdana" w:eastAsia="MS Gothic" w:hAnsi="Verdana"/>
    </w:rPr>
  </w:style>
  <w:style w:type="table" w:styleId="TableGrid">
    <w:name w:val="Table Grid"/>
    <w:basedOn w:val="TableNormal"/>
    <w:rsid w:val="00BE6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3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Lippolis</dc:creator>
  <cp:keywords/>
  <cp:lastModifiedBy>Wade</cp:lastModifiedBy>
  <cp:revision>5</cp:revision>
  <cp:lastPrinted>2010-10-28T00:55:00Z</cp:lastPrinted>
  <dcterms:created xsi:type="dcterms:W3CDTF">2016-10-17T20:12:00Z</dcterms:created>
  <dcterms:modified xsi:type="dcterms:W3CDTF">2017-11-02T17:06:00Z</dcterms:modified>
</cp:coreProperties>
</file>